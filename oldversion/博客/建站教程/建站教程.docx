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59563D" w14:textId="77777777" w:rsidR="00E74937" w:rsidRDefault="00B11103" w:rsidP="00B11103">
      <w:r>
        <w:rPr>
          <w:rFonts w:hint="eastAsia"/>
        </w:rPr>
        <w:t>本教程会有无数个方案</w:t>
      </w:r>
      <w:r>
        <w:t xml:space="preserve"> </w:t>
      </w:r>
    </w:p>
    <w:p w14:paraId="4B4E42BE" w14:textId="77777777" w:rsidR="0014594D" w:rsidRDefault="0014594D" w:rsidP="00B11103">
      <w:pPr>
        <w:rPr>
          <w:rFonts w:hint="eastAsia"/>
        </w:rPr>
      </w:pPr>
      <w:r>
        <w:rPr>
          <w:rFonts w:hint="eastAsia"/>
        </w:rPr>
        <w:t>本文提到的软件包均可在</w:t>
      </w:r>
      <w:proofErr w:type="gramStart"/>
      <w:r>
        <w:rPr>
          <w:rFonts w:hint="eastAsia"/>
        </w:rPr>
        <w:t>评论区</w:t>
      </w:r>
      <w:proofErr w:type="gramEnd"/>
      <w:r>
        <w:rPr>
          <w:rFonts w:hint="eastAsia"/>
        </w:rPr>
        <w:t>获取链接下载（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限速下载哦</w:t>
      </w:r>
      <w:r>
        <w:rPr>
          <w:rFonts w:hint="eastAsia"/>
          <w:kern w:val="0"/>
        </w:rPr>
        <w:t>[受虐滑稽]</w:t>
      </w:r>
      <w:r>
        <w:rPr>
          <w:rFonts w:hint="eastAsia"/>
        </w:rPr>
        <w:t>）</w:t>
      </w:r>
    </w:p>
    <w:p w14:paraId="14635209" w14:textId="77777777" w:rsidR="00B11103" w:rsidRDefault="00B11103" w:rsidP="00B11103">
      <w:r>
        <w:rPr>
          <w:rFonts w:hint="eastAsia"/>
        </w:rPr>
        <w:t>我的方案为</w:t>
      </w:r>
      <w:proofErr w:type="spellStart"/>
      <w:r>
        <w:t>dreamweaver</w:t>
      </w:r>
      <w:proofErr w:type="spellEnd"/>
      <w:r>
        <w:t>（</w:t>
      </w:r>
      <w:r w:rsidR="000B02D0">
        <w:rPr>
          <w:rFonts w:hint="eastAsia"/>
        </w:rPr>
        <w:t>搭建</w:t>
      </w:r>
      <w:r>
        <w:t>工具）+</w:t>
      </w:r>
      <w:proofErr w:type="spellStart"/>
      <w:r>
        <w:t>github</w:t>
      </w:r>
      <w:proofErr w:type="spellEnd"/>
      <w:r>
        <w:t>（文件存储）+个人域名（可有可无，但是方便记忆你的域名）+</w:t>
      </w:r>
      <w:proofErr w:type="spellStart"/>
      <w:r>
        <w:t>cloudflare</w:t>
      </w:r>
      <w:proofErr w:type="spellEnd"/>
      <w:r>
        <w:t>（DNS服务商，用于https</w:t>
      </w:r>
      <w:proofErr w:type="gramStart"/>
      <w:r>
        <w:t>小绿锁</w:t>
      </w:r>
      <w:r w:rsidR="00E55AC4">
        <w:rPr>
          <w:rFonts w:hint="eastAsia"/>
        </w:rPr>
        <w:t>和</w:t>
      </w:r>
      <w:proofErr w:type="gramEnd"/>
      <w:r w:rsidR="00E55AC4">
        <w:rPr>
          <w:rFonts w:hint="eastAsia"/>
        </w:rPr>
        <w:t>通过D</w:t>
      </w:r>
      <w:r w:rsidR="00E55AC4">
        <w:t>NS</w:t>
      </w:r>
      <w:r w:rsidR="00E55AC4">
        <w:rPr>
          <w:rFonts w:hint="eastAsia"/>
        </w:rPr>
        <w:t>服务器缓存的方式加速GitHub网页</w:t>
      </w:r>
      <w:r>
        <w:t>）</w:t>
      </w:r>
    </w:p>
    <w:p w14:paraId="414EE309" w14:textId="77777777" w:rsidR="00B11103" w:rsidRDefault="00B11103" w:rsidP="00B11103">
      <w:r>
        <w:rPr>
          <w:rFonts w:hint="eastAsia"/>
        </w:rPr>
        <w:t>当然</w:t>
      </w:r>
      <w:r>
        <w:t xml:space="preserve"> 适合自己的才是最好的</w:t>
      </w:r>
    </w:p>
    <w:p w14:paraId="0A6899DA" w14:textId="77777777" w:rsidR="00B11103" w:rsidRDefault="00B11103" w:rsidP="00B11103">
      <w:r>
        <w:rPr>
          <w:rFonts w:hint="eastAsia"/>
        </w:rPr>
        <w:t>我也曾经用过</w:t>
      </w:r>
      <w:r>
        <w:t>WYSIWYG Web builder 阿里云</w:t>
      </w:r>
      <w:proofErr w:type="spellStart"/>
      <w:r>
        <w:t>oss</w:t>
      </w:r>
      <w:proofErr w:type="spellEnd"/>
      <w:r>
        <w:t xml:space="preserve"> </w:t>
      </w:r>
      <w:proofErr w:type="gramStart"/>
      <w:r>
        <w:t>腾讯云</w:t>
      </w:r>
      <w:proofErr w:type="gramEnd"/>
      <w:r>
        <w:t>cos</w:t>
      </w:r>
      <w:r w:rsidR="00E97C3B">
        <w:t xml:space="preserve"> </w:t>
      </w:r>
      <w:r w:rsidR="00E97C3B">
        <w:rPr>
          <w:rFonts w:hint="eastAsia"/>
        </w:rPr>
        <w:t>码云</w:t>
      </w:r>
    </w:p>
    <w:p w14:paraId="69E301E8" w14:textId="77777777" w:rsidR="00B11103" w:rsidRDefault="00B11103" w:rsidP="00B11103">
      <w:r>
        <w:rPr>
          <w:rFonts w:hint="eastAsia"/>
        </w:rPr>
        <w:t>当然</w:t>
      </w:r>
      <w:r>
        <w:t xml:space="preserve"> 因为本身是个未成年[cos滑稽]域名购买之后</w:t>
      </w:r>
      <w:proofErr w:type="gramStart"/>
      <w:r>
        <w:t>得知没</w:t>
      </w:r>
      <w:proofErr w:type="gramEnd"/>
      <w:r>
        <w:t>备案不能绑定国内存储桶 只好换成</w:t>
      </w:r>
      <w:proofErr w:type="spellStart"/>
      <w:r>
        <w:t>github</w:t>
      </w:r>
      <w:proofErr w:type="spellEnd"/>
    </w:p>
    <w:p w14:paraId="44CD0696" w14:textId="77777777" w:rsidR="00B11103" w:rsidRDefault="00B11103" w:rsidP="00B11103">
      <w:r>
        <w:t>WYSIWYG Web builder嘛，，，一直不能全局页面，咱也不知道咱也</w:t>
      </w:r>
      <w:proofErr w:type="gramStart"/>
      <w:r>
        <w:t>不敢问啊</w:t>
      </w:r>
      <w:proofErr w:type="gramEnd"/>
      <w:r>
        <w:t>[受虐滑稽]</w:t>
      </w:r>
    </w:p>
    <w:p w14:paraId="08827227" w14:textId="77777777" w:rsidR="00B11103" w:rsidRDefault="00B11103" w:rsidP="00B11103">
      <w:r>
        <w:rPr>
          <w:rFonts w:hint="eastAsia"/>
        </w:rPr>
        <w:t>阿里云的</w:t>
      </w:r>
      <w:proofErr w:type="spellStart"/>
      <w:r>
        <w:t>oss</w:t>
      </w:r>
      <w:proofErr w:type="spellEnd"/>
      <w:r>
        <w:t>最近改规则了 用了基本就是xml什么乱七八糟的一堆</w:t>
      </w:r>
    </w:p>
    <w:p w14:paraId="0F61E47D" w14:textId="77777777" w:rsidR="00B11103" w:rsidRDefault="00B11103" w:rsidP="00B11103">
      <w:proofErr w:type="spellStart"/>
      <w:r>
        <w:t>cloudflare</w:t>
      </w:r>
      <w:proofErr w:type="spellEnd"/>
      <w:r>
        <w:t>是用来强制https认证的 要不然</w:t>
      </w:r>
      <w:proofErr w:type="spellStart"/>
      <w:r>
        <w:t>github</w:t>
      </w:r>
      <w:proofErr w:type="spellEnd"/>
      <w:r>
        <w:t>+个人域名访问的时候就会提示网站有安全问题，，</w:t>
      </w:r>
    </w:p>
    <w:p w14:paraId="39874A3B" w14:textId="77777777" w:rsidR="00B11103" w:rsidRDefault="00B11103" w:rsidP="00B11103">
      <w:r>
        <w:rPr>
          <w:rFonts w:hint="eastAsia"/>
        </w:rPr>
        <w:t>（想象一下人家访问你网站</w:t>
      </w:r>
      <w:r>
        <w:t xml:space="preserve"> 被提示可能会被盗刷[流汗滑稽][受虐滑稽]</w:t>
      </w:r>
    </w:p>
    <w:p w14:paraId="16378377" w14:textId="77777777" w:rsidR="00E97C3B" w:rsidRDefault="00E97C3B" w:rsidP="00B11103">
      <w:proofErr w:type="gramStart"/>
      <w:r>
        <w:rPr>
          <w:rFonts w:hint="eastAsia"/>
        </w:rPr>
        <w:t>码云的话</w:t>
      </w:r>
      <w:proofErr w:type="gramEnd"/>
      <w:r>
        <w:rPr>
          <w:rFonts w:hint="eastAsia"/>
        </w:rPr>
        <w:t xml:space="preserve"> 如果不用自己的域名 是完全没有问题的 但是如果用自定义域名 一年9</w:t>
      </w:r>
      <w:r>
        <w:t>0</w:t>
      </w:r>
      <w:proofErr w:type="gramStart"/>
      <w:r>
        <w:rPr>
          <w:rFonts w:hint="eastAsia"/>
        </w:rPr>
        <w:t>软妹币</w:t>
      </w:r>
      <w:proofErr w:type="gramEnd"/>
      <w:r>
        <w:t>[流汗滑稽]</w:t>
      </w:r>
      <w:r w:rsidRPr="00E97C3B">
        <w:t xml:space="preserve"> </w:t>
      </w:r>
      <w:r>
        <w:t>[流汗滑稽]</w:t>
      </w:r>
      <w:r w:rsidRPr="00E97C3B">
        <w:t xml:space="preserve"> </w:t>
      </w:r>
      <w:r>
        <w:t>[流汗滑稽]</w:t>
      </w:r>
    </w:p>
    <w:p w14:paraId="6ABB3163" w14:textId="77777777" w:rsidR="00E97C3B" w:rsidRDefault="00E97C3B" w:rsidP="00B11103">
      <w:pPr>
        <w:rPr>
          <w:rFonts w:hint="eastAsia"/>
        </w:rPr>
      </w:pPr>
      <w:r>
        <w:rPr>
          <w:rFonts w:hint="eastAsia"/>
        </w:rPr>
        <w:t>（</w:t>
      </w:r>
      <w:r>
        <w:t xml:space="preserve">P.S. </w:t>
      </w:r>
      <w:r>
        <w:rPr>
          <w:rFonts w:hint="eastAsia"/>
        </w:rPr>
        <w:t>GitHub近日刚宣布个人仓库完全免费）</w:t>
      </w:r>
    </w:p>
    <w:p w14:paraId="2A6295E8" w14:textId="77777777" w:rsidR="00B11103" w:rsidRDefault="00B11103" w:rsidP="00B11103">
      <w:r>
        <w:t>so，，用了开头的那个配置</w:t>
      </w:r>
      <w:r w:rsidR="00E97C3B">
        <w:rPr>
          <w:rFonts w:hint="eastAsia"/>
        </w:rPr>
        <w:t>（主要就一个原因：穷）</w:t>
      </w:r>
    </w:p>
    <w:p w14:paraId="231DB130" w14:textId="77777777" w:rsidR="00E97C3B" w:rsidRDefault="00E97C3B" w:rsidP="00B11103">
      <w:pPr>
        <w:rPr>
          <w:rFonts w:hint="eastAsia"/>
        </w:rPr>
      </w:pPr>
      <w:r>
        <w:rPr>
          <w:rFonts w:hint="eastAsia"/>
        </w:rPr>
        <w:t>最终采用的方案仅域名花费3块</w:t>
      </w:r>
    </w:p>
    <w:p w14:paraId="452331FD" w14:textId="77777777" w:rsidR="00B11103" w:rsidRDefault="00B11103" w:rsidP="00B11103"/>
    <w:p w14:paraId="72418F8C" w14:textId="77777777" w:rsidR="00636F80" w:rsidRDefault="00636F80" w:rsidP="00B11103">
      <w:pPr>
        <w:rPr>
          <w:rFonts w:hint="eastAsia"/>
        </w:rPr>
      </w:pPr>
      <w:r>
        <w:rPr>
          <w:rFonts w:hint="eastAsia"/>
        </w:rPr>
        <w:t>下面我会具体介绍你的方案选择 （如果想看我所使用的方案请直接翻到-我的方案-）</w:t>
      </w:r>
    </w:p>
    <w:p w14:paraId="582CE97D" w14:textId="77777777" w:rsidR="009C6773" w:rsidRDefault="00B11103" w:rsidP="00B11103">
      <w:r>
        <w:t>-----</w:t>
      </w:r>
      <w:r w:rsidR="00D5456E">
        <w:rPr>
          <w:rFonts w:hint="eastAsia"/>
        </w:rPr>
        <w:t>正文</w:t>
      </w:r>
      <w:r>
        <w:t>开始-----</w:t>
      </w:r>
    </w:p>
    <w:p w14:paraId="4E065586" w14:textId="77777777" w:rsidR="00636F80" w:rsidRDefault="00E97C3B" w:rsidP="00E97C3B">
      <w:r>
        <w:rPr>
          <w:rFonts w:hint="eastAsia"/>
        </w:rPr>
        <w:t>1.</w:t>
      </w:r>
      <w:r w:rsidR="00E55AC4">
        <w:rPr>
          <w:rFonts w:hint="eastAsia"/>
        </w:rPr>
        <w:t>搭建</w:t>
      </w:r>
      <w:r w:rsidR="00636F80">
        <w:rPr>
          <w:rFonts w:hint="eastAsia"/>
        </w:rPr>
        <w:t>工具</w:t>
      </w:r>
    </w:p>
    <w:p w14:paraId="640BCBD8" w14:textId="77777777" w:rsidR="00E97C3B" w:rsidRDefault="00636F80" w:rsidP="00636F80">
      <w:pPr>
        <w:ind w:firstLineChars="100" w:firstLine="210"/>
      </w:pPr>
      <w:r>
        <w:rPr>
          <w:rFonts w:hint="eastAsia"/>
        </w:rPr>
        <w:t>(</w:t>
      </w:r>
      <w:r>
        <w:t>1)</w:t>
      </w:r>
      <w:r w:rsidR="00E97C3B">
        <w:rPr>
          <w:rFonts w:hint="eastAsia"/>
        </w:rPr>
        <w:t>使用</w:t>
      </w:r>
      <w:r w:rsidR="00E97C3B">
        <w:t>WYSIWYG Web builder</w:t>
      </w:r>
    </w:p>
    <w:p w14:paraId="33981954" w14:textId="77777777" w:rsidR="00E97C3B" w:rsidRDefault="00E97C3B" w:rsidP="00E97C3B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优点：无需接触一点点代码</w:t>
      </w:r>
    </w:p>
    <w:p w14:paraId="6D1068A8" w14:textId="77777777" w:rsidR="00E97C3B" w:rsidRDefault="00E97C3B" w:rsidP="00E97C3B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缺点：</w:t>
      </w:r>
      <w:r w:rsidR="00D5456E">
        <w:rPr>
          <w:rFonts w:hint="eastAsia"/>
        </w:rPr>
        <w:t>因为不接触代码，</w:t>
      </w:r>
      <w:r>
        <w:rPr>
          <w:rFonts w:hint="eastAsia"/>
        </w:rPr>
        <w:t>操作比较受限 有一些B</w:t>
      </w:r>
      <w:r>
        <w:t xml:space="preserve">UG </w:t>
      </w:r>
      <w:r w:rsidR="00D5456E">
        <w:rPr>
          <w:rFonts w:hint="eastAsia"/>
        </w:rPr>
        <w:t>生成后的网页最下面会有一个</w:t>
      </w:r>
      <w:r w:rsidR="00D5456E">
        <w:t>WYSIWYG Web builder</w:t>
      </w:r>
      <w:r w:rsidR="00D5456E">
        <w:rPr>
          <w:rFonts w:hint="eastAsia"/>
        </w:rPr>
        <w:t>标志</w:t>
      </w:r>
    </w:p>
    <w:p w14:paraId="298BD744" w14:textId="77777777" w:rsidR="00D5456E" w:rsidRDefault="00D5456E" w:rsidP="00D5456E">
      <w:pPr>
        <w:ind w:firstLineChars="100" w:firstLine="210"/>
      </w:pPr>
      <w:r>
        <w:rPr>
          <w:rFonts w:hint="eastAsia"/>
        </w:rPr>
        <w:t>适用于不想接触代码的小伙伴</w:t>
      </w:r>
    </w:p>
    <w:p w14:paraId="74CE0445" w14:textId="77777777" w:rsidR="00D5456E" w:rsidRDefault="00D5456E" w:rsidP="00D5456E">
      <w:pPr>
        <w:ind w:firstLineChars="100" w:firstLine="210"/>
      </w:pPr>
      <w:r>
        <w:rPr>
          <w:rFonts w:hint="eastAsia"/>
        </w:rPr>
        <w:t>（P</w:t>
      </w:r>
      <w:r>
        <w:t xml:space="preserve">.S. </w:t>
      </w:r>
      <w:r>
        <w:rPr>
          <w:rFonts w:hint="eastAsia"/>
        </w:rPr>
        <w:t>后面的标志可以自行删除，但需要接触代码了）</w:t>
      </w:r>
    </w:p>
    <w:p w14:paraId="1E86D097" w14:textId="77777777" w:rsidR="00D5456E" w:rsidRDefault="00D5456E" w:rsidP="00D5456E">
      <w:pPr>
        <w:ind w:firstLineChars="100" w:firstLine="210"/>
      </w:pPr>
      <w:r>
        <w:rPr>
          <w:rFonts w:hint="eastAsia"/>
        </w:rPr>
        <w:t>想用这种方式的话 酷安上已经有一个大佬发过教程 我就是看了这个教程才开始折腾的</w:t>
      </w:r>
      <w:r>
        <w:t>[受虐滑稽]</w:t>
      </w:r>
    </w:p>
    <w:p w14:paraId="34FCFEB5" w14:textId="77777777" w:rsidR="00636F80" w:rsidRDefault="00636F80" w:rsidP="00D5456E">
      <w:pPr>
        <w:ind w:firstLineChars="100" w:firstLine="210"/>
      </w:pPr>
      <w:r>
        <w:rPr>
          <w:rFonts w:hint="eastAsia"/>
        </w:rPr>
        <w:t>(</w:t>
      </w:r>
      <w:r>
        <w:t>2)</w:t>
      </w:r>
      <w:r>
        <w:rPr>
          <w:rFonts w:hint="eastAsia"/>
        </w:rPr>
        <w:t>使用Dreamweaver</w:t>
      </w:r>
      <w:r>
        <w:t xml:space="preserve"> </w:t>
      </w:r>
      <w:r>
        <w:rPr>
          <w:rFonts w:hint="eastAsia"/>
        </w:rPr>
        <w:t>（我所使用的版本为Dreamweaver</w:t>
      </w:r>
      <w:r>
        <w:t xml:space="preserve"> </w:t>
      </w:r>
      <w:r>
        <w:rPr>
          <w:rFonts w:hint="eastAsia"/>
        </w:rPr>
        <w:t>cc</w:t>
      </w:r>
      <w:r>
        <w:t xml:space="preserve"> 2019</w:t>
      </w:r>
      <w:r>
        <w:rPr>
          <w:rFonts w:hint="eastAsia"/>
        </w:rPr>
        <w:t>）</w:t>
      </w:r>
      <w:r w:rsidR="00F736BA">
        <w:rPr>
          <w:rFonts w:hint="eastAsia"/>
        </w:rPr>
        <w:t>（</w:t>
      </w:r>
      <w:proofErr w:type="gramStart"/>
      <w:r w:rsidR="00F736BA">
        <w:rPr>
          <w:rFonts w:hint="eastAsia"/>
        </w:rPr>
        <w:t>评论区</w:t>
      </w:r>
      <w:proofErr w:type="gramEnd"/>
      <w:r w:rsidR="00F736BA">
        <w:rPr>
          <w:rFonts w:hint="eastAsia"/>
        </w:rPr>
        <w:t>会贴上下载地址）</w:t>
      </w:r>
    </w:p>
    <w:p w14:paraId="68C43507" w14:textId="77777777" w:rsidR="00636F80" w:rsidRDefault="00636F80" w:rsidP="00D5456E">
      <w:pPr>
        <w:ind w:firstLineChars="100" w:firstLine="210"/>
      </w:pPr>
      <w:r>
        <w:rPr>
          <w:rFonts w:hint="eastAsia"/>
        </w:rPr>
        <w:t>优点：我暂时没发现bug</w:t>
      </w:r>
      <w:r>
        <w:t xml:space="preserve"> </w:t>
      </w:r>
      <w:r>
        <w:rPr>
          <w:rFonts w:hint="eastAsia"/>
        </w:rPr>
        <w:t>可以完全放飞自我的编辑 可以用网上的开源模板 不会有广告 有服务器的也可以直接绑定上去 一键推送更新</w:t>
      </w:r>
      <w:r w:rsidR="00EE455C">
        <w:rPr>
          <w:rFonts w:hint="eastAsia"/>
        </w:rPr>
        <w:t xml:space="preserve"> 不会有广告</w:t>
      </w:r>
    </w:p>
    <w:p w14:paraId="4A332E20" w14:textId="77777777" w:rsidR="00E55AC4" w:rsidRDefault="00636F80" w:rsidP="000B02D0">
      <w:pPr>
        <w:ind w:firstLineChars="100" w:firstLine="210"/>
        <w:rPr>
          <w:rFonts w:hint="eastAsia"/>
        </w:rPr>
      </w:pPr>
      <w:r>
        <w:rPr>
          <w:rFonts w:hint="eastAsia"/>
        </w:rPr>
        <w:t>缺点：要接触代码 但是零基础也完全可以学会</w:t>
      </w:r>
      <w:r w:rsidR="00EE455C">
        <w:rPr>
          <w:rFonts w:hint="eastAsia"/>
        </w:rPr>
        <w:t>（比如我就是零基础，完全不必担心，只要你有一颗好学的心）（下面的时候我也会写一点点关于html的一些</w:t>
      </w:r>
      <w:proofErr w:type="gramStart"/>
      <w:r w:rsidR="00EE455C">
        <w:rPr>
          <w:rFonts w:hint="eastAsia"/>
        </w:rPr>
        <w:t>超简单</w:t>
      </w:r>
      <w:proofErr w:type="gramEnd"/>
      <w:r w:rsidR="00EE455C">
        <w:rPr>
          <w:rFonts w:hint="eastAsia"/>
        </w:rPr>
        <w:t>代码，学到就可以一本正经的装</w:t>
      </w:r>
      <w:proofErr w:type="gramStart"/>
      <w:r w:rsidR="00EE455C">
        <w:rPr>
          <w:rFonts w:hint="eastAsia"/>
        </w:rPr>
        <w:t>哔</w:t>
      </w:r>
      <w:proofErr w:type="gramEnd"/>
      <w:r w:rsidR="00EE455C">
        <w:rPr>
          <w:rFonts w:hint="eastAsia"/>
        </w:rPr>
        <w:t>了</w:t>
      </w:r>
      <w:r w:rsidR="00EE455C">
        <w:rPr>
          <w:rFonts w:hint="eastAsia"/>
          <w:kern w:val="0"/>
        </w:rPr>
        <w:t>[受虐滑稽]</w:t>
      </w:r>
      <w:r w:rsidR="00EE455C">
        <w:rPr>
          <w:rFonts w:hint="eastAsia"/>
        </w:rPr>
        <w:t>）</w:t>
      </w:r>
    </w:p>
    <w:p w14:paraId="287D60A3" w14:textId="77777777" w:rsidR="00D5456E" w:rsidRDefault="00D5456E" w:rsidP="00D5456E">
      <w:r>
        <w:rPr>
          <w:rFonts w:hint="eastAsia"/>
        </w:rPr>
        <w:t>2</w:t>
      </w:r>
      <w:r>
        <w:t>.</w:t>
      </w:r>
      <w:r>
        <w:rPr>
          <w:rFonts w:hint="eastAsia"/>
        </w:rPr>
        <w:t>使用阿里云</w:t>
      </w:r>
      <w:proofErr w:type="spellStart"/>
      <w:r>
        <w:rPr>
          <w:rFonts w:hint="eastAsia"/>
        </w:rPr>
        <w:t>oss</w:t>
      </w:r>
      <w:proofErr w:type="spellEnd"/>
      <w:r>
        <w:rPr>
          <w:rFonts w:hint="eastAsia"/>
        </w:rPr>
        <w:t>以及</w:t>
      </w:r>
      <w:proofErr w:type="gramStart"/>
      <w:r>
        <w:rPr>
          <w:rFonts w:hint="eastAsia"/>
        </w:rPr>
        <w:t>腾讯云</w:t>
      </w:r>
      <w:proofErr w:type="gramEnd"/>
      <w:r>
        <w:rPr>
          <w:rFonts w:hint="eastAsia"/>
        </w:rPr>
        <w:t>cos</w:t>
      </w:r>
    </w:p>
    <w:p w14:paraId="6CF10CFA" w14:textId="77777777" w:rsidR="00D5456E" w:rsidRDefault="00D5456E" w:rsidP="00D5456E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优点：国内访问迅速 所产生的资费较小 适用于在意访问速度的，有钱可以投到个人网站的小伙伴</w:t>
      </w:r>
    </w:p>
    <w:p w14:paraId="768BC2C3" w14:textId="77777777" w:rsidR="00636F80" w:rsidRDefault="00D5456E" w:rsidP="00D5456E">
      <w:pPr>
        <w:rPr>
          <w:rFonts w:hint="eastAsia"/>
        </w:rPr>
      </w:pPr>
      <w:r>
        <w:t xml:space="preserve">  </w:t>
      </w:r>
      <w:r>
        <w:rPr>
          <w:rFonts w:hint="eastAsia"/>
        </w:rPr>
        <w:t>缺点：如果网站客流量变多或者被刷流量 后果不堪设想</w:t>
      </w:r>
      <w:r>
        <w:t>……</w:t>
      </w:r>
      <w:r w:rsidR="00636F80">
        <w:rPr>
          <w:rFonts w:hint="eastAsia"/>
        </w:rPr>
        <w:t xml:space="preserve"> </w:t>
      </w:r>
      <w:r w:rsidR="00636F80">
        <w:t xml:space="preserve"> </w:t>
      </w:r>
      <w:r w:rsidR="00636F80">
        <w:rPr>
          <w:rFonts w:hint="eastAsia"/>
        </w:rPr>
        <w:t>而且存储文件也要钱</w:t>
      </w:r>
      <w:r w:rsidR="00636F80">
        <w:t>……</w:t>
      </w:r>
    </w:p>
    <w:p w14:paraId="6ABB9B10" w14:textId="77777777" w:rsidR="00D5456E" w:rsidRDefault="00D5456E" w:rsidP="00D5456E">
      <w:r>
        <w:rPr>
          <w:rFonts w:hint="eastAsia"/>
        </w:rPr>
        <w:t>目前这两家的资费情况：</w:t>
      </w:r>
    </w:p>
    <w:p w14:paraId="3A38A821" w14:textId="77777777" w:rsidR="00D5456E" w:rsidRDefault="00D5456E" w:rsidP="00D5456E">
      <w:r>
        <w:rPr>
          <w:rFonts w:hint="eastAsia"/>
        </w:rPr>
        <w:t>阿里云</w:t>
      </w:r>
      <w:proofErr w:type="spellStart"/>
      <w:r>
        <w:rPr>
          <w:rFonts w:hint="eastAsia"/>
        </w:rPr>
        <w:t>oss</w:t>
      </w:r>
      <w:proofErr w:type="spellEnd"/>
      <w:r>
        <w:rPr>
          <w:rFonts w:hint="eastAsia"/>
        </w:rPr>
        <w:t>：</w:t>
      </w:r>
      <w:r w:rsidR="00636F80">
        <w:rPr>
          <w:rFonts w:hint="eastAsia"/>
        </w:rPr>
        <w:t>六个月4</w:t>
      </w:r>
      <w:r w:rsidR="00636F80">
        <w:t>0</w:t>
      </w:r>
      <w:r w:rsidR="00636F80">
        <w:rPr>
          <w:rFonts w:hint="eastAsia"/>
        </w:rPr>
        <w:t>g</w:t>
      </w:r>
      <w:r w:rsidR="00636F80">
        <w:t xml:space="preserve">  4.98</w:t>
      </w:r>
      <w:proofErr w:type="gramStart"/>
      <w:r w:rsidR="00636F80">
        <w:rPr>
          <w:rFonts w:hint="eastAsia"/>
        </w:rPr>
        <w:t>软妹币</w:t>
      </w:r>
      <w:proofErr w:type="gramEnd"/>
    </w:p>
    <w:p w14:paraId="2A96C25F" w14:textId="77777777" w:rsidR="00636F80" w:rsidRDefault="00636F80" w:rsidP="00D5456E">
      <w:proofErr w:type="gramStart"/>
      <w:r>
        <w:rPr>
          <w:rFonts w:hint="eastAsia"/>
        </w:rPr>
        <w:lastRenderedPageBreak/>
        <w:t>腾讯云</w:t>
      </w:r>
      <w:proofErr w:type="gramEnd"/>
      <w:r>
        <w:rPr>
          <w:rFonts w:hint="eastAsia"/>
        </w:rPr>
        <w:t>cos：新用户赠送六个月5</w:t>
      </w:r>
      <w:r>
        <w:t>0</w:t>
      </w:r>
      <w:r>
        <w:rPr>
          <w:rFonts w:hint="eastAsia"/>
        </w:rPr>
        <w:t>g</w:t>
      </w:r>
      <w:r>
        <w:t xml:space="preserve"> </w:t>
      </w:r>
      <w:r>
        <w:rPr>
          <w:rFonts w:hint="eastAsia"/>
        </w:rPr>
        <w:t>还有一个一元购买六个月的流量包</w:t>
      </w:r>
      <w:r w:rsidR="004A7532">
        <w:rPr>
          <w:rFonts w:hint="eastAsia"/>
        </w:rPr>
        <w:t xml:space="preserve"> </w:t>
      </w:r>
      <w:r w:rsidR="004A7532">
        <w:t>50</w:t>
      </w:r>
      <w:r w:rsidR="004A7532">
        <w:rPr>
          <w:rFonts w:hint="eastAsia"/>
        </w:rPr>
        <w:t>g</w:t>
      </w:r>
    </w:p>
    <w:p w14:paraId="74AB7BD1" w14:textId="77777777" w:rsidR="00636F80" w:rsidRDefault="00EE455C" w:rsidP="00D5456E">
      <w:r>
        <w:rPr>
          <w:rFonts w:hint="eastAsia"/>
        </w:rPr>
        <w:t>（如果不想在这里花钱 就直接看4</w:t>
      </w:r>
      <w:r>
        <w:t>.</w:t>
      </w:r>
      <w:r>
        <w:rPr>
          <w:rFonts w:hint="eastAsia"/>
        </w:rPr>
        <w:t>仓库的选择）</w:t>
      </w:r>
    </w:p>
    <w:p w14:paraId="71BA01CD" w14:textId="77777777" w:rsidR="00E55AC4" w:rsidRDefault="00E55AC4" w:rsidP="00D5456E">
      <w:r>
        <w:rPr>
          <w:rFonts w:hint="eastAsia"/>
        </w:rPr>
        <w:t>（而且最好不要用阿里云</w:t>
      </w:r>
      <w:r w:rsidR="004A7532">
        <w:rPr>
          <w:rFonts w:hint="eastAsia"/>
        </w:rPr>
        <w:t xml:space="preserve"> 而且cos需要设置静态网站</w:t>
      </w:r>
      <w:r>
        <w:rPr>
          <w:rFonts w:hint="eastAsia"/>
        </w:rPr>
        <w:t xml:space="preserve"> 否则会出现如下图片所示：）</w:t>
      </w:r>
    </w:p>
    <w:p w14:paraId="07E3FF80" w14:textId="77777777" w:rsidR="004A7532" w:rsidRDefault="004A7532" w:rsidP="00D5456E"/>
    <w:p w14:paraId="50CD85E0" w14:textId="77777777" w:rsidR="000F4CD7" w:rsidRDefault="000F4CD7" w:rsidP="00D5456E">
      <w:pPr>
        <w:rPr>
          <w:rFonts w:hint="eastAsia"/>
        </w:rPr>
      </w:pPr>
      <w:r>
        <w:rPr>
          <w:rFonts w:hint="eastAsia"/>
        </w:rPr>
        <w:t>两家对象存储的链接 cos</w:t>
      </w:r>
      <w:r>
        <w:t xml:space="preserve"> </w:t>
      </w:r>
      <w:hyperlink r:id="rId5" w:history="1">
        <w:r w:rsidRPr="000B57EE">
          <w:rPr>
            <w:rStyle w:val="a4"/>
          </w:rPr>
          <w:t>https://cloud.tencent.com/product/cos</w:t>
        </w:r>
      </w:hyperlink>
      <w:r>
        <w:t xml:space="preserve">  </w:t>
      </w:r>
      <w:proofErr w:type="spellStart"/>
      <w:r>
        <w:rPr>
          <w:rFonts w:hint="eastAsia"/>
        </w:rPr>
        <w:t>oss</w:t>
      </w:r>
      <w:proofErr w:type="spellEnd"/>
      <w:r>
        <w:t xml:space="preserve"> </w:t>
      </w:r>
      <w:hyperlink r:id="rId6" w:history="1">
        <w:r w:rsidRPr="000B57EE">
          <w:rPr>
            <w:rStyle w:val="a4"/>
          </w:rPr>
          <w:t>https://www.aliyun.com/product/oss?spm=5176.12825654.eofdhaal5.13.3dbd2c4a3oEyW3&amp;aly_as=6aWSAIw7K</w:t>
        </w:r>
      </w:hyperlink>
      <w:r>
        <w:t xml:space="preserve"> </w:t>
      </w:r>
    </w:p>
    <w:p w14:paraId="7795BAF0" w14:textId="77777777" w:rsidR="00636F80" w:rsidRDefault="00636F80" w:rsidP="00D5456E">
      <w:r>
        <w:rPr>
          <w:rFonts w:hint="eastAsia"/>
        </w:rPr>
        <w:t>3</w:t>
      </w:r>
      <w:r>
        <w:t>.</w:t>
      </w:r>
      <w:r>
        <w:rPr>
          <w:rFonts w:hint="eastAsia"/>
        </w:rPr>
        <w:t>域名的购买：</w:t>
      </w:r>
    </w:p>
    <w:p w14:paraId="46317DDA" w14:textId="77777777" w:rsidR="00636F80" w:rsidRDefault="00636F80" w:rsidP="00D5456E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有很多的域名商都有对应的新老用户优惠 首年几元钱的都有</w:t>
      </w:r>
    </w:p>
    <w:p w14:paraId="73B5E6FD" w14:textId="77777777" w:rsidR="00636F80" w:rsidRDefault="00636F80" w:rsidP="00D5456E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但是！你要看好过了这第一年之后的续费资费！看看能否承受！</w:t>
      </w:r>
    </w:p>
    <w:p w14:paraId="246B6D1A" w14:textId="77777777" w:rsidR="00636F80" w:rsidRDefault="00636F80" w:rsidP="00D5456E">
      <w:pPr>
        <w:rPr>
          <w:rFonts w:hint="eastAsia"/>
        </w:rPr>
      </w:pPr>
    </w:p>
    <w:p w14:paraId="48453538" w14:textId="77777777" w:rsidR="00636F80" w:rsidRDefault="00636F80" w:rsidP="00D5456E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我选择的是</w:t>
      </w:r>
      <w:proofErr w:type="gramStart"/>
      <w:r>
        <w:rPr>
          <w:rFonts w:hint="eastAsia"/>
        </w:rPr>
        <w:t>腾讯云</w:t>
      </w:r>
      <w:proofErr w:type="gramEnd"/>
      <w:r>
        <w:rPr>
          <w:rFonts w:hint="eastAsia"/>
        </w:rPr>
        <w:t>的.top域名 首年3块 续费一年2</w:t>
      </w:r>
      <w:r>
        <w:t>5</w:t>
      </w:r>
    </w:p>
    <w:p w14:paraId="221776B8" w14:textId="77777777" w:rsidR="00EE455C" w:rsidRDefault="00EE455C" w:rsidP="00EE455C">
      <w:pPr>
        <w:ind w:firstLineChars="100" w:firstLine="210"/>
      </w:pPr>
      <w:r>
        <w:rPr>
          <w:rFonts w:hint="eastAsia"/>
        </w:rPr>
        <w:t>当然你也可以不买域名 只要你能承受那无限长的域名就可以（也可以生成短地址方便记忆）</w:t>
      </w:r>
    </w:p>
    <w:p w14:paraId="79322E5B" w14:textId="77777777" w:rsidR="00EE455C" w:rsidRDefault="00EE455C" w:rsidP="00EE455C">
      <w:pPr>
        <w:ind w:firstLineChars="100" w:firstLine="210"/>
      </w:pPr>
      <w:r>
        <w:rPr>
          <w:rFonts w:hint="eastAsia"/>
        </w:rPr>
        <w:t>（P</w:t>
      </w:r>
      <w:r>
        <w:t xml:space="preserve">.S. </w:t>
      </w:r>
      <w:r>
        <w:rPr>
          <w:rFonts w:hint="eastAsia"/>
        </w:rPr>
        <w:t>请记得要实名认证&lt;实名认证并非备案&gt;</w:t>
      </w:r>
      <w:r>
        <w:t xml:space="preserve"> </w:t>
      </w:r>
      <w:r>
        <w:rPr>
          <w:rFonts w:hint="eastAsia"/>
        </w:rPr>
        <w:t>否则注册局会给你</w:t>
      </w:r>
      <w:proofErr w:type="spellStart"/>
      <w:r>
        <w:rPr>
          <w:rFonts w:hint="eastAsia"/>
        </w:rPr>
        <w:t>Server</w:t>
      </w:r>
      <w:r>
        <w:t>H</w:t>
      </w:r>
      <w:r>
        <w:rPr>
          <w:rFonts w:hint="eastAsia"/>
        </w:rPr>
        <w:t>old</w:t>
      </w:r>
      <w:proofErr w:type="spellEnd"/>
      <w:r>
        <w:t xml:space="preserve"> </w:t>
      </w:r>
      <w:r>
        <w:rPr>
          <w:rFonts w:hint="eastAsia"/>
        </w:rPr>
        <w:t>不解析你的网站 别人就无法访问）</w:t>
      </w:r>
    </w:p>
    <w:p w14:paraId="15295E22" w14:textId="77777777" w:rsidR="00EE455C" w:rsidRPr="00EE455C" w:rsidRDefault="00EE455C" w:rsidP="00EE455C">
      <w:pPr>
        <w:ind w:firstLineChars="100" w:firstLine="210"/>
        <w:rPr>
          <w:rFonts w:hint="eastAsia"/>
        </w:rPr>
      </w:pPr>
      <w:r>
        <w:rPr>
          <w:rFonts w:hint="eastAsia"/>
        </w:rPr>
        <w:t>（另：实名认证需要满1</w:t>
      </w:r>
      <w:r>
        <w:t>8</w:t>
      </w:r>
      <w:r>
        <w:rPr>
          <w:rFonts w:hint="eastAsia"/>
        </w:rPr>
        <w:t>周岁 不满的同学可以自己想办法 这里就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提及了）</w:t>
      </w:r>
    </w:p>
    <w:p w14:paraId="6F0D089A" w14:textId="77777777" w:rsidR="00636F80" w:rsidRDefault="00636F80" w:rsidP="00D5456E">
      <w:r>
        <w:rPr>
          <w:rFonts w:hint="eastAsia"/>
        </w:rPr>
        <w:t>4</w:t>
      </w:r>
      <w:r>
        <w:t>.</w:t>
      </w:r>
      <w:r>
        <w:rPr>
          <w:rFonts w:hint="eastAsia"/>
        </w:rPr>
        <w:t>仓库的选择</w:t>
      </w:r>
    </w:p>
    <w:p w14:paraId="620FFC5F" w14:textId="77777777" w:rsidR="00EE455C" w:rsidRDefault="00EE455C" w:rsidP="00D5456E">
      <w:r>
        <w:rPr>
          <w:rFonts w:hint="eastAsia"/>
        </w:rPr>
        <w:t xml:space="preserve"> </w:t>
      </w:r>
      <w:r w:rsidR="00E55AC4">
        <w:t xml:space="preserve"> </w:t>
      </w:r>
      <w:r w:rsidR="00E55AC4">
        <w:rPr>
          <w:rFonts w:hint="eastAsia"/>
        </w:rPr>
        <w:t>(</w:t>
      </w:r>
      <w:proofErr w:type="gramStart"/>
      <w:r>
        <w:rPr>
          <w:rFonts w:hint="eastAsia"/>
        </w:rPr>
        <w:t>1</w:t>
      </w:r>
      <w:r w:rsidR="00E55AC4">
        <w:rPr>
          <w:rFonts w:hint="eastAsia"/>
        </w:rPr>
        <w:t>)</w:t>
      </w:r>
      <w:r>
        <w:rPr>
          <w:rFonts w:hint="eastAsia"/>
        </w:rPr>
        <w:t>GitHub</w:t>
      </w:r>
      <w:proofErr w:type="gramEnd"/>
    </w:p>
    <w:p w14:paraId="1A51AF3E" w14:textId="77777777" w:rsidR="00EE455C" w:rsidRDefault="00EE455C" w:rsidP="00D5456E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优点：免费！！！！！！！这就是最大的优点！！！</w:t>
      </w:r>
    </w:p>
    <w:p w14:paraId="4ABC921F" w14:textId="77777777" w:rsidR="00EE455C" w:rsidRDefault="00EE455C" w:rsidP="00EE455C">
      <w:pPr>
        <w:ind w:firstLineChars="400" w:firstLine="840"/>
      </w:pPr>
      <w:r>
        <w:rPr>
          <w:rFonts w:hint="eastAsia"/>
        </w:rPr>
        <w:t>以及可以自由绑定个人域名 对于不想购买服务器备案的同学简直就是福音！</w:t>
      </w:r>
    </w:p>
    <w:p w14:paraId="3F3E9CBB" w14:textId="77777777" w:rsidR="00EE455C" w:rsidRDefault="00EE455C" w:rsidP="00EE455C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缺点：</w:t>
      </w:r>
      <w:r w:rsidR="00E55AC4">
        <w:rPr>
          <w:rFonts w:hint="eastAsia"/>
        </w:rPr>
        <w:t>GitHub有的时候访问限速</w:t>
      </w:r>
      <w:r w:rsidR="00E55AC4">
        <w:t>……</w:t>
      </w:r>
      <w:r w:rsidR="00E55AC4">
        <w:rPr>
          <w:rFonts w:hint="eastAsia"/>
        </w:rPr>
        <w:t>可能会造成无法访问 也有解决方案 详情看5</w:t>
      </w:r>
      <w:r w:rsidR="00E55AC4">
        <w:t>.</w:t>
      </w:r>
      <w:r w:rsidR="00E55AC4">
        <w:rPr>
          <w:rFonts w:hint="eastAsia"/>
        </w:rPr>
        <w:t>D</w:t>
      </w:r>
      <w:r w:rsidR="00E55AC4">
        <w:t>NS</w:t>
      </w:r>
    </w:p>
    <w:p w14:paraId="600F9A3B" w14:textId="77777777" w:rsidR="00E55AC4" w:rsidRDefault="00E55AC4" w:rsidP="00EE455C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(</w:t>
      </w:r>
      <w:r>
        <w:t>2)</w:t>
      </w:r>
      <w:r>
        <w:rPr>
          <w:rFonts w:hint="eastAsia"/>
        </w:rPr>
        <w:t>码云（</w:t>
      </w:r>
      <w:proofErr w:type="spellStart"/>
      <w:r>
        <w:rPr>
          <w:rFonts w:hint="eastAsia"/>
        </w:rPr>
        <w:t>gitee</w:t>
      </w:r>
      <w:proofErr w:type="spellEnd"/>
      <w:r>
        <w:rPr>
          <w:rFonts w:hint="eastAsia"/>
        </w:rPr>
        <w:t>）</w:t>
      </w:r>
    </w:p>
    <w:p w14:paraId="519CC3A4" w14:textId="77777777" w:rsidR="00E55AC4" w:rsidRDefault="00E55AC4" w:rsidP="00EE455C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优点：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限速</w:t>
      </w:r>
    </w:p>
    <w:p w14:paraId="060A4E3D" w14:textId="77777777" w:rsidR="004A7532" w:rsidRDefault="004A7532" w:rsidP="00EE455C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缺点：</w:t>
      </w:r>
      <w:proofErr w:type="gramStart"/>
      <w:r>
        <w:rPr>
          <w:rFonts w:hint="eastAsia"/>
        </w:rPr>
        <w:t>需要氪金</w:t>
      </w:r>
      <w:proofErr w:type="gramEnd"/>
      <w:r>
        <w:rPr>
          <w:rFonts w:hint="eastAsia"/>
        </w:rPr>
        <w:t xml:space="preserve"> 主要是用自己的域名访问一年9</w:t>
      </w:r>
      <w:r>
        <w:t>0</w:t>
      </w:r>
      <w:proofErr w:type="gramStart"/>
      <w:r>
        <w:rPr>
          <w:rFonts w:hint="eastAsia"/>
        </w:rPr>
        <w:t>软妹币</w:t>
      </w:r>
      <w:proofErr w:type="gramEnd"/>
      <w:r>
        <w:t>……</w:t>
      </w:r>
      <w:r>
        <w:rPr>
          <w:rFonts w:hint="eastAsia"/>
        </w:rPr>
        <w:t>不想投钱的还是不要考虑了 毕竟这资费都快接近一个域名一年的费用了（赶紧</w:t>
      </w:r>
      <w:proofErr w:type="gramStart"/>
      <w:r>
        <w:rPr>
          <w:rFonts w:hint="eastAsia"/>
        </w:rPr>
        <w:t>狗头狗头狗头</w:t>
      </w:r>
      <w:proofErr w:type="gramEnd"/>
      <w:r>
        <w:rPr>
          <w:rFonts w:hint="eastAsia"/>
        </w:rPr>
        <w:t>保命）</w:t>
      </w:r>
    </w:p>
    <w:p w14:paraId="54681D9A" w14:textId="77777777" w:rsidR="004A7532" w:rsidRDefault="004A7532" w:rsidP="00EE455C">
      <w:r>
        <w:rPr>
          <w:rFonts w:hint="eastAsia"/>
        </w:rPr>
        <w:t>5</w:t>
      </w:r>
      <w:r>
        <w:t>.DNS</w:t>
      </w:r>
    </w:p>
    <w:p w14:paraId="39447390" w14:textId="77777777" w:rsidR="004A7532" w:rsidRDefault="004A7532" w:rsidP="00EE455C">
      <w:r>
        <w:rPr>
          <w:rFonts w:hint="eastAsia"/>
        </w:rPr>
        <w:t xml:space="preserve"> </w:t>
      </w:r>
      <w:r>
        <w:t xml:space="preserve"> DNS</w:t>
      </w:r>
      <w:r>
        <w:rPr>
          <w:rFonts w:hint="eastAsia"/>
        </w:rPr>
        <w:t>选择还是很多的 用购买的域名的默认D</w:t>
      </w:r>
      <w:r>
        <w:t>NS</w:t>
      </w:r>
      <w:r>
        <w:rPr>
          <w:rFonts w:hint="eastAsia"/>
        </w:rPr>
        <w:t>也可以</w:t>
      </w:r>
    </w:p>
    <w:p w14:paraId="12123441" w14:textId="77777777" w:rsidR="004A7532" w:rsidRDefault="004A7532" w:rsidP="00EE455C">
      <w:pPr>
        <w:rPr>
          <w:kern w:val="0"/>
        </w:rPr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但是为什么用第三方D</w:t>
      </w:r>
      <w:r>
        <w:t xml:space="preserve">NS </w:t>
      </w:r>
      <w:r>
        <w:rPr>
          <w:rFonts w:hint="eastAsia"/>
        </w:rPr>
        <w:t>我开头已经说过了 这里就不赘述了 到这里已经 码了1</w:t>
      </w:r>
      <w:r>
        <w:t>379</w:t>
      </w:r>
      <w:r>
        <w:rPr>
          <w:rFonts w:hint="eastAsia"/>
        </w:rPr>
        <w:t>字挺累的</w:t>
      </w:r>
      <w:r>
        <w:rPr>
          <w:rFonts w:hint="eastAsia"/>
          <w:kern w:val="0"/>
        </w:rPr>
        <w:t>[流汗滑稽]</w:t>
      </w:r>
    </w:p>
    <w:p w14:paraId="5F6B6C64" w14:textId="77777777" w:rsidR="004A7532" w:rsidRDefault="004A7532" w:rsidP="00EE455C">
      <w:pPr>
        <w:rPr>
          <w:kern w:val="0"/>
        </w:rPr>
      </w:pPr>
      <w:r>
        <w:rPr>
          <w:rFonts w:hint="eastAsia"/>
          <w:kern w:val="0"/>
        </w:rPr>
        <w:t xml:space="preserve"> </w:t>
      </w:r>
      <w:r>
        <w:rPr>
          <w:kern w:val="0"/>
        </w:rPr>
        <w:t xml:space="preserve"> </w:t>
      </w:r>
      <w:r>
        <w:rPr>
          <w:rFonts w:hint="eastAsia"/>
          <w:kern w:val="0"/>
        </w:rPr>
        <w:t>这里采用的是</w:t>
      </w:r>
      <w:proofErr w:type="spellStart"/>
      <w:r>
        <w:rPr>
          <w:rFonts w:hint="eastAsia"/>
          <w:kern w:val="0"/>
        </w:rPr>
        <w:t>cloudflare</w:t>
      </w:r>
      <w:proofErr w:type="spellEnd"/>
      <w:r>
        <w:rPr>
          <w:kern w:val="0"/>
        </w:rPr>
        <w:t xml:space="preserve"> </w:t>
      </w:r>
      <w:r>
        <w:rPr>
          <w:rFonts w:hint="eastAsia"/>
          <w:kern w:val="0"/>
        </w:rPr>
        <w:t>原因如下（以下都是采用的免费版）</w:t>
      </w:r>
    </w:p>
    <w:p w14:paraId="372A1CCF" w14:textId="77777777" w:rsidR="004A7532" w:rsidRPr="004A7532" w:rsidRDefault="004A7532" w:rsidP="004A7532">
      <w:pPr>
        <w:rPr>
          <w:kern w:val="0"/>
        </w:rPr>
      </w:pPr>
      <w:r w:rsidRPr="004A7532">
        <w:rPr>
          <w:rFonts w:hint="eastAsia"/>
          <w:kern w:val="0"/>
        </w:rPr>
        <w:t xml:space="preserve">  </w:t>
      </w:r>
      <w:r>
        <w:rPr>
          <w:kern w:val="0"/>
        </w:rPr>
        <w:t>(</w:t>
      </w:r>
      <w:r>
        <w:rPr>
          <w:rFonts w:hint="eastAsia"/>
          <w:kern w:val="0"/>
        </w:rPr>
        <w:t>1</w:t>
      </w:r>
      <w:r>
        <w:rPr>
          <w:kern w:val="0"/>
        </w:rPr>
        <w:t>)</w:t>
      </w:r>
      <w:r w:rsidRPr="004A7532">
        <w:rPr>
          <w:rFonts w:hint="eastAsia"/>
          <w:kern w:val="0"/>
        </w:rPr>
        <w:t>有网页缓存</w:t>
      </w:r>
      <w:r w:rsidRPr="004A7532">
        <w:rPr>
          <w:kern w:val="0"/>
        </w:rPr>
        <w:t xml:space="preserve"> </w:t>
      </w:r>
      <w:r w:rsidRPr="004A7532">
        <w:rPr>
          <w:rFonts w:hint="eastAsia"/>
          <w:kern w:val="0"/>
        </w:rPr>
        <w:t>加速访问（这个可能别的也有）</w:t>
      </w:r>
    </w:p>
    <w:p w14:paraId="659FFAED" w14:textId="77777777" w:rsidR="004A7532" w:rsidRDefault="004A7532" w:rsidP="004A7532">
      <w:r>
        <w:t xml:space="preserve">  (2)</w:t>
      </w:r>
      <w:r w:rsidR="00E74937">
        <w:rPr>
          <w:rFonts w:hint="eastAsia"/>
        </w:rPr>
        <w:t>支持http强制转https</w:t>
      </w:r>
      <w:r w:rsidR="00E74937">
        <w:t xml:space="preserve">  </w:t>
      </w:r>
      <w:proofErr w:type="spellStart"/>
      <w:r w:rsidR="00E74937">
        <w:rPr>
          <w:rFonts w:hint="eastAsia"/>
        </w:rPr>
        <w:t>https</w:t>
      </w:r>
      <w:proofErr w:type="spellEnd"/>
      <w:r w:rsidR="00E74937">
        <w:rPr>
          <w:rFonts w:hint="eastAsia"/>
        </w:rPr>
        <w:t>访问不会提示有安全问题</w:t>
      </w:r>
    </w:p>
    <w:p w14:paraId="456A4C1C" w14:textId="77777777" w:rsidR="00E74937" w:rsidRDefault="00E74937" w:rsidP="004A7532">
      <w:pPr>
        <w:rPr>
          <w:kern w:val="0"/>
        </w:rPr>
      </w:pPr>
      <w:r>
        <w:rPr>
          <w:rFonts w:hint="eastAsia"/>
        </w:rPr>
        <w:t xml:space="preserve"> </w:t>
      </w:r>
      <w:r>
        <w:t xml:space="preserve"> (3)</w:t>
      </w:r>
      <w:r>
        <w:rPr>
          <w:rFonts w:hint="eastAsia"/>
        </w:rPr>
        <w:t>自定义项目多 因为我喜欢折腾</w:t>
      </w:r>
      <w:r>
        <w:rPr>
          <w:rFonts w:hint="eastAsia"/>
          <w:kern w:val="0"/>
        </w:rPr>
        <w:t>[受虐滑稽]</w:t>
      </w:r>
    </w:p>
    <w:p w14:paraId="19F6AB3C" w14:textId="77777777" w:rsidR="00E74937" w:rsidRDefault="00E74937" w:rsidP="004A7532">
      <w:pPr>
        <w:rPr>
          <w:kern w:val="0"/>
        </w:rPr>
      </w:pPr>
    </w:p>
    <w:p w14:paraId="2713E734" w14:textId="77777777" w:rsidR="00E74937" w:rsidRDefault="00E74937" w:rsidP="004A7532">
      <w:pPr>
        <w:rPr>
          <w:kern w:val="0"/>
        </w:rPr>
      </w:pPr>
      <w:r>
        <w:rPr>
          <w:rFonts w:hint="eastAsia"/>
          <w:kern w:val="0"/>
        </w:rPr>
        <w:t>那么，以上的内容可以自行选择 一些使用提示也都写了 选择其他组合基本就没有困难了</w:t>
      </w:r>
    </w:p>
    <w:p w14:paraId="41997787" w14:textId="77777777" w:rsidR="00E74937" w:rsidRDefault="00E74937" w:rsidP="004A7532">
      <w:pPr>
        <w:rPr>
          <w:kern w:val="0"/>
        </w:rPr>
      </w:pPr>
      <w:r>
        <w:rPr>
          <w:rFonts w:hint="eastAsia"/>
          <w:kern w:val="0"/>
        </w:rPr>
        <w:t>下面，就应该来仔细的写一下我自己所使用的方案了</w:t>
      </w:r>
    </w:p>
    <w:p w14:paraId="378B5461" w14:textId="77777777" w:rsidR="00E74937" w:rsidRDefault="00E74937" w:rsidP="004A7532">
      <w:pPr>
        <w:rPr>
          <w:kern w:val="0"/>
        </w:rPr>
      </w:pPr>
    </w:p>
    <w:p w14:paraId="7730DB03" w14:textId="77777777" w:rsidR="00E74937" w:rsidRDefault="00E74937" w:rsidP="004A7532">
      <w:pPr>
        <w:rPr>
          <w:kern w:val="0"/>
        </w:rPr>
      </w:pPr>
      <w:r>
        <w:rPr>
          <w:rFonts w:hint="eastAsia"/>
          <w:kern w:val="0"/>
        </w:rPr>
        <w:t>-</w:t>
      </w:r>
      <w:r>
        <w:rPr>
          <w:kern w:val="0"/>
        </w:rPr>
        <w:t>----</w:t>
      </w:r>
      <w:r>
        <w:rPr>
          <w:rFonts w:hint="eastAsia"/>
          <w:kern w:val="0"/>
        </w:rPr>
        <w:t>我的方案-</w:t>
      </w:r>
      <w:r>
        <w:rPr>
          <w:kern w:val="0"/>
        </w:rPr>
        <w:t>----</w:t>
      </w:r>
      <w:r>
        <w:rPr>
          <w:rFonts w:hint="eastAsia"/>
          <w:kern w:val="0"/>
        </w:rPr>
        <w:t>（我所使用的域名</w:t>
      </w:r>
      <w:proofErr w:type="gramStart"/>
      <w:r>
        <w:rPr>
          <w:rFonts w:hint="eastAsia"/>
          <w:kern w:val="0"/>
        </w:rPr>
        <w:t>注册商为腾讯云</w:t>
      </w:r>
      <w:proofErr w:type="gramEnd"/>
      <w:r>
        <w:rPr>
          <w:rFonts w:hint="eastAsia"/>
          <w:kern w:val="0"/>
        </w:rPr>
        <w:t>，其他</w:t>
      </w:r>
      <w:proofErr w:type="gramStart"/>
      <w:r>
        <w:rPr>
          <w:rFonts w:hint="eastAsia"/>
          <w:kern w:val="0"/>
        </w:rPr>
        <w:t>注册商</w:t>
      </w:r>
      <w:proofErr w:type="gramEnd"/>
      <w:r>
        <w:rPr>
          <w:rFonts w:hint="eastAsia"/>
          <w:kern w:val="0"/>
        </w:rPr>
        <w:t>也基本相同）</w:t>
      </w:r>
    </w:p>
    <w:p w14:paraId="284EF0C3" w14:textId="77777777" w:rsidR="0014594D" w:rsidRDefault="0014594D" w:rsidP="004A7532">
      <w:pPr>
        <w:rPr>
          <w:rFonts w:hint="eastAsia"/>
          <w:kern w:val="0"/>
        </w:rPr>
      </w:pPr>
    </w:p>
    <w:p w14:paraId="77772741" w14:textId="77777777" w:rsidR="00E74937" w:rsidRDefault="00E74937" w:rsidP="00E74937">
      <w:pPr>
        <w:rPr>
          <w:kern w:val="0"/>
        </w:rPr>
      </w:pPr>
      <w:r w:rsidRPr="00E74937">
        <w:rPr>
          <w:rFonts w:hint="eastAsia"/>
          <w:kern w:val="0"/>
        </w:rPr>
        <w:t>1.注册域名 可以去百度一些优惠的一级域名活动（当然</w:t>
      </w:r>
      <w:proofErr w:type="gramStart"/>
      <w:r w:rsidRPr="00E74937">
        <w:rPr>
          <w:rFonts w:hint="eastAsia"/>
          <w:kern w:val="0"/>
        </w:rPr>
        <w:t>你能整到</w:t>
      </w:r>
      <w:proofErr w:type="gramEnd"/>
      <w:r w:rsidRPr="00E74937">
        <w:rPr>
          <w:rFonts w:hint="eastAsia"/>
          <w:kern w:val="0"/>
        </w:rPr>
        <w:t>免费的一级域名我也没办法[流汗滑稽] [流汗滑稽] [流汗滑稽]）</w:t>
      </w:r>
    </w:p>
    <w:p w14:paraId="3129CE38" w14:textId="77777777" w:rsidR="0014594D" w:rsidRPr="00E74937" w:rsidRDefault="0014594D" w:rsidP="00E74937">
      <w:pPr>
        <w:rPr>
          <w:rFonts w:hint="eastAsia"/>
          <w:kern w:val="0"/>
        </w:rPr>
      </w:pPr>
    </w:p>
    <w:p w14:paraId="2BD8F983" w14:textId="77777777" w:rsidR="00E74937" w:rsidRDefault="00E74937" w:rsidP="00E74937">
      <w:r>
        <w:rPr>
          <w:rFonts w:hint="eastAsia"/>
        </w:rPr>
        <w:t>2</w:t>
      </w:r>
      <w:r>
        <w:t>.</w:t>
      </w:r>
      <w:r>
        <w:rPr>
          <w:rFonts w:hint="eastAsia"/>
        </w:rPr>
        <w:t>（很重要）实名认证 我从提交到成功认证就花了4分钟 还是很快的 不认证的话会被禁</w:t>
      </w:r>
      <w:r>
        <w:rPr>
          <w:rFonts w:hint="eastAsia"/>
        </w:rPr>
        <w:lastRenderedPageBreak/>
        <w:t>止解析（</w:t>
      </w:r>
      <w:proofErr w:type="spellStart"/>
      <w:r>
        <w:rPr>
          <w:rFonts w:hint="eastAsia"/>
        </w:rPr>
        <w:t>serverhold</w:t>
      </w:r>
      <w:proofErr w:type="spellEnd"/>
      <w:r>
        <w:rPr>
          <w:rFonts w:hint="eastAsia"/>
        </w:rPr>
        <w:t>）</w:t>
      </w:r>
    </w:p>
    <w:p w14:paraId="3DE8CEC9" w14:textId="77777777" w:rsidR="00E74937" w:rsidRDefault="00E74937" w:rsidP="00E74937">
      <w:r>
        <w:rPr>
          <w:rFonts w:hint="eastAsia"/>
        </w:rPr>
        <w:t>（P</w:t>
      </w:r>
      <w:r>
        <w:t xml:space="preserve">.S. </w:t>
      </w:r>
      <w:r>
        <w:rPr>
          <w:rFonts w:hint="eastAsia"/>
        </w:rPr>
        <w:t>如果你不需要个人域名，可以跳过以上内容）</w:t>
      </w:r>
    </w:p>
    <w:p w14:paraId="2751D7B4" w14:textId="77777777" w:rsidR="0014594D" w:rsidRDefault="0014594D" w:rsidP="00E74937">
      <w:pPr>
        <w:rPr>
          <w:rFonts w:hint="eastAsia"/>
        </w:rPr>
      </w:pPr>
    </w:p>
    <w:p w14:paraId="09CCD056" w14:textId="77777777" w:rsidR="00E74937" w:rsidRDefault="000B02D0" w:rsidP="00E74937">
      <w:r>
        <w:rPr>
          <w:rFonts w:hint="eastAsia"/>
        </w:rPr>
        <w:t>3</w:t>
      </w:r>
      <w:r>
        <w:t>.</w:t>
      </w:r>
      <w:r>
        <w:rPr>
          <w:rFonts w:hint="eastAsia"/>
        </w:rPr>
        <w:t>下载Dreamweaver（我使用的是Dreamweaver</w:t>
      </w:r>
      <w:r>
        <w:t xml:space="preserve"> </w:t>
      </w:r>
      <w:r>
        <w:rPr>
          <w:rFonts w:hint="eastAsia"/>
        </w:rPr>
        <w:t>cc</w:t>
      </w:r>
      <w:r>
        <w:t xml:space="preserve"> 2019</w:t>
      </w:r>
      <w:r>
        <w:rPr>
          <w:rFonts w:hint="eastAsia"/>
        </w:rPr>
        <w:t>）（如果你选择其他的工具，可以百度，</w:t>
      </w:r>
      <w:r>
        <w:rPr>
          <w:rFonts w:hint="eastAsia"/>
          <w:kern w:val="0"/>
        </w:rPr>
        <w:t>WYSIWYG Web builder工具</w:t>
      </w:r>
      <w:proofErr w:type="gramStart"/>
      <w:r>
        <w:rPr>
          <w:rFonts w:hint="eastAsia"/>
          <w:kern w:val="0"/>
        </w:rPr>
        <w:t>酷</w:t>
      </w:r>
      <w:proofErr w:type="gramEnd"/>
      <w:r>
        <w:rPr>
          <w:rFonts w:hint="eastAsia"/>
          <w:kern w:val="0"/>
        </w:rPr>
        <w:t>安有大佬写教程了）</w:t>
      </w:r>
    </w:p>
    <w:p w14:paraId="116132B6" w14:textId="77777777" w:rsidR="000B02D0" w:rsidRDefault="000B02D0" w:rsidP="00E74937">
      <w:r>
        <w:rPr>
          <w:rFonts w:hint="eastAsia"/>
        </w:rPr>
        <w:t>4</w:t>
      </w:r>
      <w:r>
        <w:t>.</w:t>
      </w:r>
      <w:r>
        <w:rPr>
          <w:rFonts w:hint="eastAsia"/>
        </w:rPr>
        <w:t>到</w:t>
      </w:r>
      <w:proofErr w:type="gramStart"/>
      <w:r>
        <w:rPr>
          <w:rFonts w:hint="eastAsia"/>
        </w:rPr>
        <w:t>百度上搜自己</w:t>
      </w:r>
      <w:proofErr w:type="gramEnd"/>
      <w:r>
        <w:rPr>
          <w:rFonts w:hint="eastAsia"/>
        </w:rPr>
        <w:t>喜欢的网页模板，下载，放到一个你能找得到的地方（建议建一个文件夹）</w:t>
      </w:r>
    </w:p>
    <w:p w14:paraId="58E31DD2" w14:textId="77777777" w:rsidR="0014594D" w:rsidRDefault="0014594D" w:rsidP="00E74937">
      <w:pPr>
        <w:rPr>
          <w:rFonts w:hint="eastAsia"/>
        </w:rPr>
      </w:pPr>
    </w:p>
    <w:p w14:paraId="1BFBF9DA" w14:textId="77777777" w:rsidR="000B02D0" w:rsidRDefault="000B02D0" w:rsidP="00E74937">
      <w:r>
        <w:rPr>
          <w:rFonts w:hint="eastAsia"/>
        </w:rPr>
        <w:t>5</w:t>
      </w:r>
      <w:r>
        <w:t>.</w:t>
      </w:r>
      <w:r>
        <w:rPr>
          <w:rFonts w:hint="eastAsia"/>
        </w:rPr>
        <w:t>打开Dreamweaver，点击侧面的&lt;文件</w:t>
      </w:r>
      <w:r>
        <w:t>&gt;</w:t>
      </w:r>
      <w:r>
        <w:rPr>
          <w:rFonts w:hint="eastAsia"/>
        </w:rPr>
        <w:t>，点击上方的</w:t>
      </w:r>
      <w:r w:rsidR="00F736BA">
        <w:rPr>
          <w:rFonts w:hint="eastAsia"/>
        </w:rPr>
        <w:t>&lt;桌面&gt;（也可能不是桌面 但是就是那个位置），点击新建站点，站点名称即为你的个人网站想要的名字，</w:t>
      </w:r>
      <w:r w:rsidR="00F736BA">
        <w:t>&lt;</w:t>
      </w:r>
      <w:r w:rsidR="00F736BA">
        <w:rPr>
          <w:rFonts w:hint="eastAsia"/>
        </w:rPr>
        <w:t>本地站点文件夹</w:t>
      </w:r>
      <w:r w:rsidR="00F736BA">
        <w:t>&gt;</w:t>
      </w:r>
      <w:r w:rsidR="00F736BA">
        <w:rPr>
          <w:rFonts w:hint="eastAsia"/>
        </w:rPr>
        <w:t>就选择你刚刚建的那个文件夹即可</w:t>
      </w:r>
    </w:p>
    <w:p w14:paraId="2CACDDA3" w14:textId="77777777" w:rsidR="0014594D" w:rsidRDefault="0014594D" w:rsidP="00E74937">
      <w:pPr>
        <w:rPr>
          <w:rFonts w:hint="eastAsia"/>
        </w:rPr>
      </w:pPr>
    </w:p>
    <w:p w14:paraId="7EBF8DF4" w14:textId="77777777" w:rsidR="00F736BA" w:rsidRDefault="00F736BA" w:rsidP="00E74937">
      <w:r>
        <w:rPr>
          <w:rFonts w:hint="eastAsia"/>
        </w:rPr>
        <w:t>6</w:t>
      </w:r>
      <w:r>
        <w:t>.</w:t>
      </w:r>
      <w:r>
        <w:rPr>
          <w:rFonts w:hint="eastAsia"/>
        </w:rPr>
        <w:t>侧面出现了一堆文件，选择里面的index</w:t>
      </w:r>
      <w:r>
        <w:t>.</w:t>
      </w:r>
      <w:r>
        <w:rPr>
          <w:rFonts w:hint="eastAsia"/>
        </w:rPr>
        <w:t>html（这个index</w:t>
      </w:r>
      <w:r>
        <w:t>.</w:t>
      </w:r>
      <w:r>
        <w:rPr>
          <w:rFonts w:hint="eastAsia"/>
        </w:rPr>
        <w:t>html即为你的网站主页）</w:t>
      </w:r>
    </w:p>
    <w:p w14:paraId="15B5BE62" w14:textId="77777777" w:rsidR="0014594D" w:rsidRDefault="0014594D" w:rsidP="00E74937">
      <w:pPr>
        <w:rPr>
          <w:rFonts w:hint="eastAsia"/>
        </w:rPr>
      </w:pPr>
    </w:p>
    <w:p w14:paraId="78556913" w14:textId="77777777" w:rsidR="00F736BA" w:rsidRDefault="00F736BA" w:rsidP="00E74937">
      <w:r>
        <w:rPr>
          <w:rFonts w:hint="eastAsia"/>
        </w:rPr>
        <w:t>7</w:t>
      </w:r>
      <w:r>
        <w:t>.</w:t>
      </w:r>
      <w:r>
        <w:rPr>
          <w:rFonts w:hint="eastAsia"/>
        </w:rPr>
        <w:t>是不是看到了一堆代码 感觉很</w:t>
      </w:r>
      <w:proofErr w:type="gramStart"/>
      <w:r>
        <w:rPr>
          <w:rFonts w:hint="eastAsia"/>
        </w:rPr>
        <w:t>懵</w:t>
      </w:r>
      <w:proofErr w:type="gramEnd"/>
      <w:r>
        <w:rPr>
          <w:rFonts w:hint="eastAsia"/>
        </w:rPr>
        <w:t>呢？</w:t>
      </w:r>
    </w:p>
    <w:p w14:paraId="7FACF5EF" w14:textId="77777777" w:rsidR="00F736BA" w:rsidRDefault="00F736BA" w:rsidP="00E74937">
      <w:r>
        <w:rPr>
          <w:rFonts w:hint="eastAsia"/>
        </w:rPr>
        <w:t>不用着急，点击上方的&lt;拆分</w:t>
      </w:r>
      <w:r>
        <w:t>&gt;</w:t>
      </w:r>
      <w:r>
        <w:rPr>
          <w:rFonts w:hint="eastAsia"/>
        </w:rPr>
        <w:t>，选择顶部菜单的&lt;窗口</w:t>
      </w:r>
      <w:r>
        <w:t>&gt;-&lt;</w:t>
      </w:r>
      <w:r>
        <w:rPr>
          <w:rFonts w:hint="eastAsia"/>
        </w:rPr>
        <w:t>属性</w:t>
      </w:r>
      <w:r>
        <w:t>&gt;</w:t>
      </w:r>
      <w:r>
        <w:rPr>
          <w:rFonts w:hint="eastAsia"/>
        </w:rPr>
        <w:t>，即可进行可视化编辑了</w:t>
      </w:r>
    </w:p>
    <w:p w14:paraId="2963D1BB" w14:textId="77777777" w:rsidR="00F736BA" w:rsidRDefault="00F736BA" w:rsidP="00E74937">
      <w:r>
        <w:rPr>
          <w:rFonts w:hint="eastAsia"/>
        </w:rPr>
        <w:t>在这个过程中，你可以观察实时代码，</w:t>
      </w:r>
      <w:r w:rsidR="0014594D">
        <w:rPr>
          <w:rFonts w:hint="eastAsia"/>
        </w:rPr>
        <w:t>趁机熟悉代码</w:t>
      </w:r>
    </w:p>
    <w:p w14:paraId="7571A8CE" w14:textId="77777777" w:rsidR="0014594D" w:rsidRDefault="0014594D" w:rsidP="00E74937">
      <w:pPr>
        <w:rPr>
          <w:rFonts w:hint="eastAsia"/>
        </w:rPr>
      </w:pPr>
    </w:p>
    <w:p w14:paraId="2465D7AE" w14:textId="77777777" w:rsidR="0014594D" w:rsidRDefault="0014594D" w:rsidP="00E74937">
      <w:r>
        <w:rPr>
          <w:rFonts w:hint="eastAsia"/>
        </w:rPr>
        <w:t xml:space="preserve">有一些（例如：超链接）是可以通过下方的属性来更改的，这里就不多赘述了 </w:t>
      </w:r>
      <w:proofErr w:type="gramStart"/>
      <w:r>
        <w:rPr>
          <w:rFonts w:hint="eastAsia"/>
        </w:rPr>
        <w:t>评论区欢迎</w:t>
      </w:r>
      <w:proofErr w:type="gramEnd"/>
      <w:r>
        <w:rPr>
          <w:rFonts w:hint="eastAsia"/>
        </w:rPr>
        <w:t>提问以及大佬解答</w:t>
      </w:r>
    </w:p>
    <w:p w14:paraId="720FF6F7" w14:textId="77777777" w:rsidR="0014594D" w:rsidRDefault="0014594D" w:rsidP="00E74937"/>
    <w:p w14:paraId="698249E1" w14:textId="77777777" w:rsidR="0014594D" w:rsidRDefault="0014594D" w:rsidP="00E74937">
      <w:r>
        <w:rPr>
          <w:rFonts w:hint="eastAsia"/>
        </w:rPr>
        <w:t>8</w:t>
      </w:r>
      <w:r>
        <w:t>.</w:t>
      </w:r>
      <w:r>
        <w:rPr>
          <w:rFonts w:hint="eastAsia"/>
        </w:rPr>
        <w:t>这个时候 你就可以来建立一个模板了 建立一个模板文件来</w:t>
      </w:r>
      <w:proofErr w:type="gramStart"/>
      <w:r>
        <w:rPr>
          <w:rFonts w:hint="eastAsia"/>
        </w:rPr>
        <w:t>写博客</w:t>
      </w:r>
      <w:proofErr w:type="gramEnd"/>
      <w:r>
        <w:rPr>
          <w:rFonts w:hint="eastAsia"/>
        </w:rPr>
        <w:t xml:space="preserve"> 这样</w:t>
      </w:r>
      <w:proofErr w:type="gramStart"/>
      <w:r>
        <w:rPr>
          <w:rFonts w:hint="eastAsia"/>
        </w:rPr>
        <w:t>每次博客就</w:t>
      </w:r>
      <w:proofErr w:type="gramEnd"/>
      <w:r>
        <w:rPr>
          <w:rFonts w:hint="eastAsia"/>
        </w:rPr>
        <w:t>可以直接复制这个文件 改个名字（纯英文）然后</w:t>
      </w:r>
      <w:proofErr w:type="gramStart"/>
      <w:r>
        <w:rPr>
          <w:rFonts w:hint="eastAsia"/>
        </w:rPr>
        <w:t>写博客啦</w:t>
      </w:r>
      <w:proofErr w:type="gramEnd"/>
    </w:p>
    <w:p w14:paraId="46592929" w14:textId="77777777" w:rsidR="0014594D" w:rsidRDefault="0014594D" w:rsidP="00E74937"/>
    <w:p w14:paraId="658CDD5D" w14:textId="77777777" w:rsidR="0014594D" w:rsidRDefault="0014594D" w:rsidP="00E74937">
      <w:r>
        <w:rPr>
          <w:rFonts w:hint="eastAsia"/>
        </w:rPr>
        <w:t>9</w:t>
      </w:r>
      <w:r>
        <w:t>.</w:t>
      </w:r>
      <w:r>
        <w:rPr>
          <w:rFonts w:hint="eastAsia"/>
        </w:rPr>
        <w:t>可能你在</w:t>
      </w:r>
      <w:proofErr w:type="gramStart"/>
      <w:r>
        <w:rPr>
          <w:rFonts w:hint="eastAsia"/>
        </w:rPr>
        <w:t>写博客</w:t>
      </w:r>
      <w:proofErr w:type="gramEnd"/>
      <w:r>
        <w:rPr>
          <w:rFonts w:hint="eastAsia"/>
        </w:rPr>
        <w:t>的时候发现，不能换行 空格只能空一格</w:t>
      </w:r>
    </w:p>
    <w:p w14:paraId="68151FF6" w14:textId="77777777" w:rsidR="0014594D" w:rsidRDefault="0014594D" w:rsidP="00E74937">
      <w:r>
        <w:rPr>
          <w:rFonts w:hint="eastAsia"/>
        </w:rPr>
        <w:t xml:space="preserve"> 那么，下面的代码可能就对你有用了</w:t>
      </w:r>
    </w:p>
    <w:p w14:paraId="0D77FEC8" w14:textId="77777777" w:rsidR="0014594D" w:rsidRDefault="0014594D" w:rsidP="00E74937"/>
    <w:p w14:paraId="4F75ED09" w14:textId="77777777" w:rsidR="0014594D" w:rsidRDefault="0014594D" w:rsidP="00E74937">
      <w:r>
        <w:rPr>
          <w:rFonts w:hint="eastAsia"/>
        </w:rPr>
        <w:t>换行的时候 在要换行的那段结尾打&lt;</w:t>
      </w:r>
      <w:proofErr w:type="spellStart"/>
      <w:r>
        <w:t>br</w:t>
      </w:r>
      <w:proofErr w:type="spellEnd"/>
      <w:r>
        <w:t>&gt;</w:t>
      </w:r>
      <w:r w:rsidR="000F4CD7">
        <w:t xml:space="preserve">  </w:t>
      </w:r>
      <w:r w:rsidR="000F4CD7">
        <w:rPr>
          <w:rFonts w:hint="eastAsia"/>
        </w:rPr>
        <w:t>注释的时候</w:t>
      </w:r>
      <w:r w:rsidR="000F4CD7" w:rsidRPr="000F4CD7">
        <w:t>&lt;!-- 注释内容 --&gt;</w:t>
      </w:r>
      <w:r w:rsidR="000F4CD7">
        <w:t xml:space="preserve"> </w:t>
      </w:r>
      <w:r w:rsidR="000F4CD7">
        <w:rPr>
          <w:rFonts w:hint="eastAsia"/>
        </w:rPr>
        <w:t xml:space="preserve">注释里的内容就不运行了，代码会变灰 </w:t>
      </w:r>
      <w:r w:rsidR="000F4CD7">
        <w:t xml:space="preserve"> </w:t>
      </w:r>
      <w:r w:rsidR="000F4CD7" w:rsidRPr="000F4CD7">
        <w:rPr>
          <w:rFonts w:hint="eastAsia"/>
        </w:rPr>
        <w:t>空格用</w:t>
      </w:r>
      <w:r w:rsidR="000F4CD7" w:rsidRPr="000F4CD7">
        <w:t>&amp;</w:t>
      </w:r>
      <w:proofErr w:type="spellStart"/>
      <w:r w:rsidR="000F4CD7" w:rsidRPr="000F4CD7">
        <w:t>nbsp</w:t>
      </w:r>
      <w:proofErr w:type="spellEnd"/>
      <w:r w:rsidR="000F4CD7" w:rsidRPr="000F4CD7">
        <w:t>;</w:t>
      </w:r>
      <w:r w:rsidR="000F4CD7">
        <w:t xml:space="preserve"> </w:t>
      </w:r>
      <w:r w:rsidR="000F4CD7">
        <w:rPr>
          <w:rFonts w:hint="eastAsia"/>
        </w:rPr>
        <w:t>几个</w:t>
      </w:r>
      <w:r w:rsidR="000F4CD7" w:rsidRPr="000F4CD7">
        <w:t>&amp;</w:t>
      </w:r>
      <w:proofErr w:type="spellStart"/>
      <w:r w:rsidR="000F4CD7" w:rsidRPr="000F4CD7">
        <w:t>nbsp</w:t>
      </w:r>
      <w:proofErr w:type="spellEnd"/>
      <w:r w:rsidR="000F4CD7" w:rsidRPr="000F4CD7">
        <w:t>;</w:t>
      </w:r>
      <w:proofErr w:type="gramStart"/>
      <w:r w:rsidR="000F4CD7">
        <w:rPr>
          <w:rFonts w:hint="eastAsia"/>
        </w:rPr>
        <w:t>就是空几格</w:t>
      </w:r>
      <w:proofErr w:type="gramEnd"/>
    </w:p>
    <w:p w14:paraId="7A135CD0" w14:textId="77777777" w:rsidR="000F4CD7" w:rsidRDefault="000F4CD7" w:rsidP="00E74937"/>
    <w:p w14:paraId="53DCA301" w14:textId="77777777" w:rsidR="000F4CD7" w:rsidRDefault="000F4CD7" w:rsidP="00E74937">
      <w:r>
        <w:rPr>
          <w:rFonts w:hint="eastAsia"/>
        </w:rPr>
        <w:t>如果你的网页已经完成</w:t>
      </w:r>
      <w:r w:rsidR="00924D77">
        <w:rPr>
          <w:rFonts w:hint="eastAsia"/>
        </w:rPr>
        <w:t>并已经全部保存</w:t>
      </w:r>
      <w:r>
        <w:rPr>
          <w:rFonts w:hint="eastAsia"/>
        </w:rPr>
        <w:t xml:space="preserve"> 下面就应该用到GitHub和</w:t>
      </w:r>
      <w:proofErr w:type="spellStart"/>
      <w:r>
        <w:rPr>
          <w:rFonts w:hint="eastAsia"/>
        </w:rPr>
        <w:t>cloudflare</w:t>
      </w:r>
      <w:proofErr w:type="spellEnd"/>
      <w:r>
        <w:rPr>
          <w:rFonts w:hint="eastAsia"/>
        </w:rPr>
        <w:t>了</w:t>
      </w:r>
    </w:p>
    <w:p w14:paraId="5266388D" w14:textId="77777777" w:rsidR="000F4CD7" w:rsidRDefault="000F4CD7" w:rsidP="00E74937"/>
    <w:p w14:paraId="3694553C" w14:textId="77777777" w:rsidR="000F4CD7" w:rsidRDefault="000F4CD7" w:rsidP="00E74937">
      <w:r>
        <w:rPr>
          <w:rFonts w:hint="eastAsia"/>
        </w:rPr>
        <w:t>1</w:t>
      </w:r>
      <w:r>
        <w:t>0.</w:t>
      </w:r>
      <w:r>
        <w:rPr>
          <w:rFonts w:hint="eastAsia"/>
        </w:rPr>
        <w:t>注册GitHub</w:t>
      </w:r>
      <w:r>
        <w:t xml:space="preserve"> </w:t>
      </w:r>
      <w:hyperlink r:id="rId7" w:history="1">
        <w:r w:rsidRPr="000B57EE">
          <w:rPr>
            <w:rStyle w:val="a4"/>
          </w:rPr>
          <w:t>https://github.com/</w:t>
        </w:r>
      </w:hyperlink>
      <w:r w:rsidR="00924D77">
        <w:t xml:space="preserve">  </w:t>
      </w:r>
      <w:r w:rsidR="00924D77">
        <w:rPr>
          <w:rFonts w:hint="eastAsia"/>
        </w:rPr>
        <w:t>（如果用的chrome</w:t>
      </w:r>
      <w:r w:rsidR="00924D77">
        <w:t xml:space="preserve"> </w:t>
      </w:r>
      <w:r w:rsidR="00924D77">
        <w:rPr>
          <w:rFonts w:hint="eastAsia"/>
        </w:rPr>
        <w:t>你可以加一个google翻译插件方便你的使用）</w:t>
      </w:r>
    </w:p>
    <w:p w14:paraId="7396BABB" w14:textId="77777777" w:rsidR="000F4CD7" w:rsidRDefault="000F4CD7" w:rsidP="00E74937"/>
    <w:p w14:paraId="78869343" w14:textId="77777777" w:rsidR="000F4CD7" w:rsidRDefault="000F4CD7" w:rsidP="00E74937">
      <w:r>
        <w:rPr>
          <w:rFonts w:hint="eastAsia"/>
        </w:rPr>
        <w:t>1</w:t>
      </w:r>
      <w:r>
        <w:t>1.</w:t>
      </w:r>
      <w:r>
        <w:rPr>
          <w:rFonts w:hint="eastAsia"/>
        </w:rPr>
        <w:t>建立GitHub仓库（应该注册结束就会提示你建立仓库，如果没提示，点击右侧的绿色</w:t>
      </w:r>
      <w:r>
        <w:t>&lt;</w:t>
      </w:r>
      <w:r>
        <w:rPr>
          <w:rFonts w:hint="eastAsia"/>
        </w:rPr>
        <w:t>new</w:t>
      </w:r>
      <w:r>
        <w:t>&gt;</w:t>
      </w:r>
      <w:r>
        <w:rPr>
          <w:rFonts w:hint="eastAsia"/>
        </w:rPr>
        <w:t>）</w:t>
      </w:r>
    </w:p>
    <w:p w14:paraId="5DCC70F1" w14:textId="77777777" w:rsidR="000F4CD7" w:rsidRDefault="000F4CD7" w:rsidP="00E74937">
      <w:r>
        <w:rPr>
          <w:rFonts w:hint="eastAsia"/>
        </w:rPr>
        <w:t>仓库名为 你的GitHub用户名.</w:t>
      </w:r>
      <w:r>
        <w:t>github.io</w:t>
      </w:r>
    </w:p>
    <w:p w14:paraId="0715B448" w14:textId="77777777" w:rsidR="000F4CD7" w:rsidRDefault="000F4CD7" w:rsidP="00E74937">
      <w:r>
        <w:rPr>
          <w:rFonts w:hint="eastAsia"/>
        </w:rPr>
        <w:t>然后点击Public</w:t>
      </w:r>
      <w:r>
        <w:t xml:space="preserve"> </w:t>
      </w:r>
      <w:r>
        <w:rPr>
          <w:rFonts w:hint="eastAsia"/>
        </w:rPr>
        <w:t>点击下面的绿色按钮完成建立</w:t>
      </w:r>
    </w:p>
    <w:p w14:paraId="66B1E2C1" w14:textId="77777777" w:rsidR="000F4CD7" w:rsidRDefault="000F4CD7" w:rsidP="00E74937"/>
    <w:p w14:paraId="5154F395" w14:textId="77777777" w:rsidR="000F4CD7" w:rsidRDefault="000F4CD7" w:rsidP="00E74937">
      <w:r>
        <w:rPr>
          <w:rFonts w:hint="eastAsia"/>
        </w:rPr>
        <w:t>这时候你的仓库里啥都没有 就需要上传你</w:t>
      </w:r>
      <w:r w:rsidR="00924D77">
        <w:rPr>
          <w:rFonts w:hint="eastAsia"/>
        </w:rPr>
        <w:t>刚刚的那个文件夹里的所有文件</w:t>
      </w:r>
    </w:p>
    <w:p w14:paraId="4311836E" w14:textId="77777777" w:rsidR="00924D77" w:rsidRDefault="00924D77" w:rsidP="00E74937">
      <w:r>
        <w:rPr>
          <w:rFonts w:hint="eastAsia"/>
        </w:rPr>
        <w:t>（注意！！！不能上</w:t>
      </w:r>
      <w:proofErr w:type="gramStart"/>
      <w:r>
        <w:rPr>
          <w:rFonts w:hint="eastAsia"/>
        </w:rPr>
        <w:t>传这个</w:t>
      </w:r>
      <w:proofErr w:type="gramEnd"/>
      <w:r>
        <w:rPr>
          <w:rFonts w:hint="eastAsia"/>
        </w:rPr>
        <w:t>文件夹 上传你的本地站点文件夹内的文件和文件夹！ 一次限制只能上传1</w:t>
      </w:r>
      <w:r>
        <w:t>00</w:t>
      </w:r>
      <w:r>
        <w:rPr>
          <w:rFonts w:hint="eastAsia"/>
        </w:rPr>
        <w:t>个文件 建议先上传所有html文件 然后再逐个上传文件夹）</w:t>
      </w:r>
    </w:p>
    <w:p w14:paraId="11EBE6CF" w14:textId="77777777" w:rsidR="00924D77" w:rsidRDefault="00924D77" w:rsidP="00E74937"/>
    <w:p w14:paraId="2202507E" w14:textId="77777777" w:rsidR="00924D77" w:rsidRDefault="00924D77" w:rsidP="00E74937">
      <w:r>
        <w:rPr>
          <w:rFonts w:hint="eastAsia"/>
        </w:rPr>
        <w:t>1</w:t>
      </w:r>
      <w:r>
        <w:t>2.</w:t>
      </w:r>
      <w:r>
        <w:rPr>
          <w:rFonts w:hint="eastAsia"/>
        </w:rPr>
        <w:t>来到主界面 点击&lt;settings</w:t>
      </w:r>
      <w:r>
        <w:t xml:space="preserve">&gt; </w:t>
      </w:r>
      <w:r>
        <w:rPr>
          <w:rFonts w:hint="eastAsia"/>
        </w:rPr>
        <w:t>向下划，找到</w:t>
      </w:r>
      <w:r w:rsidRPr="00924D77">
        <w:t>GitHub Pages</w:t>
      </w:r>
      <w:r>
        <w:t xml:space="preserve"> </w:t>
      </w:r>
      <w:r>
        <w:rPr>
          <w:rFonts w:hint="eastAsia"/>
        </w:rPr>
        <w:t>在&lt;</w:t>
      </w:r>
      <w:r w:rsidRPr="00924D77">
        <w:t>Source</w:t>
      </w:r>
      <w:r>
        <w:t>&gt;</w:t>
      </w:r>
      <w:r>
        <w:rPr>
          <w:rFonts w:hint="eastAsia"/>
        </w:rPr>
        <w:t>中</w:t>
      </w:r>
      <w:r w:rsidR="00630E4F">
        <w:rPr>
          <w:rFonts w:hint="eastAsia"/>
        </w:rPr>
        <w:t>选&lt;</w:t>
      </w:r>
      <w:r w:rsidR="00630E4F">
        <w:t xml:space="preserve">Master </w:t>
      </w:r>
      <w:r w:rsidR="00630E4F">
        <w:lastRenderedPageBreak/>
        <w:t>branch&gt;</w:t>
      </w:r>
    </w:p>
    <w:p w14:paraId="4DD6BB94" w14:textId="77777777" w:rsidR="00630E4F" w:rsidRDefault="00630E4F" w:rsidP="00E74937"/>
    <w:p w14:paraId="41E6F362" w14:textId="77777777" w:rsidR="00630E4F" w:rsidRDefault="00630E4F" w:rsidP="00E74937">
      <w:pPr>
        <w:rPr>
          <w:rFonts w:ascii="Segoe UI" w:hAnsi="Segoe UI" w:cs="Segoe UI"/>
          <w:color w:val="24292E"/>
          <w:szCs w:val="21"/>
          <w:shd w:val="clear" w:color="auto" w:fill="FFFFFF"/>
        </w:rPr>
      </w:pPr>
      <w:r>
        <w:rPr>
          <w:rFonts w:hint="eastAsia"/>
        </w:rPr>
        <w:t>1</w:t>
      </w:r>
      <w:r>
        <w:t>3.</w:t>
      </w:r>
      <w:r w:rsidRPr="00630E4F">
        <w:rPr>
          <w:rFonts w:ascii="Segoe UI" w:hAnsi="Segoe UI" w:cs="Segoe UI"/>
          <w:color w:val="24292E"/>
          <w:szCs w:val="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4292E"/>
          <w:szCs w:val="21"/>
          <w:shd w:val="clear" w:color="auto" w:fill="FFFFFF"/>
        </w:rPr>
        <w:t>&lt;</w:t>
      </w:r>
      <w:r>
        <w:rPr>
          <w:rFonts w:ascii="Segoe UI" w:hAnsi="Segoe UI" w:cs="Segoe UI"/>
          <w:color w:val="24292E"/>
          <w:szCs w:val="21"/>
          <w:shd w:val="clear" w:color="auto" w:fill="FFFFFF"/>
        </w:rPr>
        <w:t>Custom domain</w:t>
      </w:r>
      <w:r>
        <w:rPr>
          <w:rFonts w:ascii="Segoe UI" w:hAnsi="Segoe UI" w:cs="Segoe UI"/>
          <w:color w:val="24292E"/>
          <w:szCs w:val="21"/>
          <w:shd w:val="clear" w:color="auto" w:fill="FFFFFF"/>
        </w:rPr>
        <w:t>&gt;</w:t>
      </w:r>
      <w:r>
        <w:rPr>
          <w:rFonts w:ascii="Segoe UI" w:hAnsi="Segoe UI" w:cs="Segoe UI" w:hint="eastAsia"/>
          <w:color w:val="24292E"/>
          <w:szCs w:val="21"/>
          <w:shd w:val="clear" w:color="auto" w:fill="FFFFFF"/>
        </w:rPr>
        <w:t>内填写你的个人域名</w:t>
      </w:r>
      <w:r>
        <w:rPr>
          <w:rFonts w:ascii="Segoe UI" w:hAnsi="Segoe UI" w:cs="Segoe UI" w:hint="eastAsia"/>
          <w:color w:val="24292E"/>
          <w:szCs w:val="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4292E"/>
          <w:szCs w:val="21"/>
          <w:shd w:val="clear" w:color="auto" w:fill="FFFFFF"/>
        </w:rPr>
        <w:t>点击</w:t>
      </w:r>
      <w:r>
        <w:rPr>
          <w:rFonts w:ascii="Segoe UI" w:hAnsi="Segoe UI" w:cs="Segoe UI" w:hint="eastAsia"/>
          <w:color w:val="24292E"/>
          <w:szCs w:val="21"/>
          <w:shd w:val="clear" w:color="auto" w:fill="FFFFFF"/>
        </w:rPr>
        <w:t>&lt;</w:t>
      </w:r>
      <w:r>
        <w:rPr>
          <w:rFonts w:ascii="Segoe UI" w:hAnsi="Segoe UI" w:cs="Segoe UI"/>
          <w:color w:val="24292E"/>
          <w:szCs w:val="21"/>
          <w:shd w:val="clear" w:color="auto" w:fill="FFFFFF"/>
        </w:rPr>
        <w:t xml:space="preserve">save&gt; </w:t>
      </w:r>
      <w:proofErr w:type="gramStart"/>
      <w:r>
        <w:rPr>
          <w:rFonts w:ascii="Segoe UI" w:hAnsi="Segoe UI" w:cs="Segoe UI" w:hint="eastAsia"/>
          <w:color w:val="24292E"/>
          <w:szCs w:val="21"/>
          <w:shd w:val="clear" w:color="auto" w:fill="FFFFFF"/>
        </w:rPr>
        <w:t>勾选</w:t>
      </w:r>
      <w:proofErr w:type="gramEnd"/>
      <w:r>
        <w:rPr>
          <w:rFonts w:ascii="Segoe UI" w:hAnsi="Segoe UI" w:cs="Segoe UI" w:hint="eastAsia"/>
          <w:color w:val="24292E"/>
          <w:szCs w:val="21"/>
          <w:shd w:val="clear" w:color="auto" w:fill="FFFFFF"/>
        </w:rPr>
        <w:t>&lt;</w:t>
      </w:r>
      <w:r>
        <w:rPr>
          <w:rFonts w:ascii="Segoe UI" w:hAnsi="Segoe UI" w:cs="Segoe UI"/>
          <w:color w:val="24292E"/>
          <w:szCs w:val="21"/>
          <w:shd w:val="clear" w:color="auto" w:fill="FFFFFF"/>
        </w:rPr>
        <w:t>Enforce HTTPS&gt;</w:t>
      </w:r>
    </w:p>
    <w:p w14:paraId="5413CF8A" w14:textId="77777777" w:rsidR="00630E4F" w:rsidRDefault="00630E4F" w:rsidP="00E74937">
      <w:pPr>
        <w:rPr>
          <w:rFonts w:ascii="Segoe UI" w:hAnsi="Segoe UI" w:cs="Segoe UI"/>
          <w:color w:val="24292E"/>
          <w:szCs w:val="21"/>
          <w:shd w:val="clear" w:color="auto" w:fill="FFFFFF"/>
        </w:rPr>
      </w:pPr>
    </w:p>
    <w:p w14:paraId="170DD247" w14:textId="77777777" w:rsidR="00630E4F" w:rsidRDefault="00630E4F" w:rsidP="00E74937">
      <w:pPr>
        <w:rPr>
          <w:rFonts w:ascii="Segoe UI" w:hAnsi="Segoe UI" w:cs="Segoe UI"/>
          <w:color w:val="24292E"/>
          <w:szCs w:val="21"/>
          <w:shd w:val="clear" w:color="auto" w:fill="FFFFFF"/>
        </w:rPr>
      </w:pPr>
      <w:r>
        <w:rPr>
          <w:rFonts w:ascii="Segoe UI" w:hAnsi="Segoe UI" w:cs="Segoe UI" w:hint="eastAsia"/>
          <w:color w:val="24292E"/>
          <w:szCs w:val="21"/>
          <w:shd w:val="clear" w:color="auto" w:fill="FFFFFF"/>
        </w:rPr>
        <w:t>要记住</w:t>
      </w:r>
      <w:r>
        <w:rPr>
          <w:rFonts w:ascii="Segoe UI" w:hAnsi="Segoe UI" w:cs="Segoe UI" w:hint="eastAsia"/>
          <w:color w:val="24292E"/>
          <w:szCs w:val="21"/>
          <w:shd w:val="clear" w:color="auto" w:fill="FFFFFF"/>
        </w:rPr>
        <w:t xml:space="preserve"> </w:t>
      </w:r>
      <w:r w:rsidRPr="00630E4F">
        <w:rPr>
          <w:rFonts w:ascii="Segoe UI" w:hAnsi="Segoe UI" w:cs="Segoe UI" w:hint="eastAsia"/>
          <w:color w:val="24292E"/>
          <w:szCs w:val="21"/>
          <w:shd w:val="clear" w:color="auto" w:fill="FFFFFF"/>
        </w:rPr>
        <w:t>你的</w:t>
      </w:r>
      <w:r w:rsidRPr="00630E4F">
        <w:rPr>
          <w:rFonts w:ascii="Segoe UI" w:hAnsi="Segoe UI" w:cs="Segoe UI" w:hint="eastAsia"/>
          <w:color w:val="24292E"/>
          <w:szCs w:val="21"/>
          <w:shd w:val="clear" w:color="auto" w:fill="FFFFFF"/>
        </w:rPr>
        <w:t>GitHub</w:t>
      </w:r>
      <w:r w:rsidRPr="00630E4F">
        <w:rPr>
          <w:rFonts w:ascii="Segoe UI" w:hAnsi="Segoe UI" w:cs="Segoe UI" w:hint="eastAsia"/>
          <w:color w:val="24292E"/>
          <w:szCs w:val="21"/>
          <w:shd w:val="clear" w:color="auto" w:fill="FFFFFF"/>
        </w:rPr>
        <w:t>用户名</w:t>
      </w:r>
      <w:r w:rsidRPr="00630E4F">
        <w:rPr>
          <w:rFonts w:ascii="Segoe UI" w:hAnsi="Segoe UI" w:cs="Segoe UI" w:hint="eastAsia"/>
          <w:color w:val="24292E"/>
          <w:szCs w:val="21"/>
          <w:shd w:val="clear" w:color="auto" w:fill="FFFFFF"/>
        </w:rPr>
        <w:t>.</w:t>
      </w:r>
      <w:r w:rsidRPr="00630E4F">
        <w:rPr>
          <w:rFonts w:ascii="Segoe UI" w:hAnsi="Segoe UI" w:cs="Segoe UI"/>
          <w:color w:val="24292E"/>
          <w:szCs w:val="21"/>
          <w:shd w:val="clear" w:color="auto" w:fill="FFFFFF"/>
        </w:rPr>
        <w:t>github.io</w:t>
      </w:r>
      <w:r>
        <w:rPr>
          <w:rFonts w:ascii="Segoe UI" w:hAnsi="Segoe UI" w:cs="Segoe UI"/>
          <w:color w:val="24292E"/>
          <w:szCs w:val="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4292E"/>
          <w:szCs w:val="21"/>
          <w:shd w:val="clear" w:color="auto" w:fill="FFFFFF"/>
        </w:rPr>
        <w:t>后面将会用到</w:t>
      </w:r>
    </w:p>
    <w:p w14:paraId="0848ABEA" w14:textId="77777777" w:rsidR="00630E4F" w:rsidRDefault="00630E4F" w:rsidP="00E74937">
      <w:pPr>
        <w:rPr>
          <w:rFonts w:ascii="Segoe UI" w:hAnsi="Segoe UI" w:cs="Segoe UI"/>
          <w:color w:val="24292E"/>
          <w:szCs w:val="21"/>
          <w:shd w:val="clear" w:color="auto" w:fill="FFFFFF"/>
        </w:rPr>
      </w:pPr>
    </w:p>
    <w:p w14:paraId="66F7D35F" w14:textId="0CEF5F26" w:rsidR="00630E4F" w:rsidRDefault="00630E4F" w:rsidP="00E74937">
      <w:pPr>
        <w:rPr>
          <w:rFonts w:ascii="Segoe UI" w:hAnsi="Segoe UI" w:cs="Segoe UI"/>
          <w:color w:val="24292E"/>
          <w:szCs w:val="21"/>
          <w:shd w:val="clear" w:color="auto" w:fill="FFFFFF"/>
        </w:rPr>
      </w:pPr>
      <w:r>
        <w:rPr>
          <w:rFonts w:ascii="Segoe UI" w:hAnsi="Segoe UI" w:cs="Segoe UI" w:hint="eastAsia"/>
          <w:color w:val="24292E"/>
          <w:szCs w:val="21"/>
          <w:shd w:val="clear" w:color="auto" w:fill="FFFFFF"/>
        </w:rPr>
        <w:t>1</w:t>
      </w:r>
      <w:r>
        <w:rPr>
          <w:rFonts w:ascii="Segoe UI" w:hAnsi="Segoe UI" w:cs="Segoe UI"/>
          <w:color w:val="24292E"/>
          <w:szCs w:val="21"/>
          <w:shd w:val="clear" w:color="auto" w:fill="FFFFFF"/>
        </w:rPr>
        <w:t>4.</w:t>
      </w:r>
      <w:r>
        <w:rPr>
          <w:rFonts w:ascii="Segoe UI" w:hAnsi="Segoe UI" w:cs="Segoe UI" w:hint="eastAsia"/>
          <w:color w:val="24292E"/>
          <w:szCs w:val="21"/>
          <w:shd w:val="clear" w:color="auto" w:fill="FFFFFF"/>
        </w:rPr>
        <w:t>注册</w:t>
      </w:r>
      <w:proofErr w:type="spellStart"/>
      <w:r>
        <w:rPr>
          <w:rFonts w:ascii="Segoe UI" w:hAnsi="Segoe UI" w:cs="Segoe UI" w:hint="eastAsia"/>
          <w:color w:val="24292E"/>
          <w:szCs w:val="21"/>
          <w:shd w:val="clear" w:color="auto" w:fill="FFFFFF"/>
        </w:rPr>
        <w:t>cloudflare</w:t>
      </w:r>
      <w:proofErr w:type="spellEnd"/>
      <w:r>
        <w:rPr>
          <w:rFonts w:ascii="Segoe UI" w:hAnsi="Segoe UI" w:cs="Segoe UI"/>
          <w:color w:val="24292E"/>
          <w:szCs w:val="21"/>
          <w:shd w:val="clear" w:color="auto" w:fill="FFFFFF"/>
        </w:rPr>
        <w:t xml:space="preserve"> </w:t>
      </w:r>
      <w:hyperlink r:id="rId8" w:history="1">
        <w:r w:rsidRPr="00630E4F">
          <w:rPr>
            <w:rStyle w:val="a4"/>
            <w:rFonts w:ascii="Segoe UI" w:hAnsi="Segoe UI" w:cs="Segoe UI"/>
            <w:szCs w:val="21"/>
            <w:shd w:val="clear" w:color="auto" w:fill="FFFFFF"/>
          </w:rPr>
          <w:t>https://dash.cloudflare.com/sign-up</w:t>
        </w:r>
      </w:hyperlink>
      <w:r>
        <w:rPr>
          <w:rFonts w:ascii="Segoe UI" w:hAnsi="Segoe UI" w:cs="Segoe UI"/>
          <w:color w:val="24292E"/>
          <w:szCs w:val="21"/>
          <w:shd w:val="clear" w:color="auto" w:fill="FFFFFF"/>
        </w:rPr>
        <w:t xml:space="preserve"> </w:t>
      </w:r>
      <w:r w:rsidR="00D81FC9">
        <w:rPr>
          <w:rFonts w:ascii="Segoe UI" w:hAnsi="Segoe UI" w:cs="Segoe UI" w:hint="eastAsia"/>
          <w:color w:val="24292E"/>
          <w:szCs w:val="21"/>
          <w:shd w:val="clear" w:color="auto" w:fill="FFFFFF"/>
        </w:rPr>
        <w:t>选择免费计划</w:t>
      </w:r>
    </w:p>
    <w:p w14:paraId="4C74D986" w14:textId="77777777" w:rsidR="00630E4F" w:rsidRDefault="00630E4F" w:rsidP="00E74937">
      <w:pPr>
        <w:rPr>
          <w:rFonts w:ascii="Segoe UI" w:hAnsi="Segoe UI" w:cs="Segoe UI"/>
          <w:color w:val="24292E"/>
          <w:szCs w:val="21"/>
          <w:shd w:val="clear" w:color="auto" w:fill="FFFFFF"/>
        </w:rPr>
      </w:pPr>
    </w:p>
    <w:p w14:paraId="39C9C6BE" w14:textId="0FA39642" w:rsidR="00630E4F" w:rsidRDefault="00630E4F" w:rsidP="00E74937">
      <w:pPr>
        <w:rPr>
          <w:rFonts w:ascii="Segoe UI" w:hAnsi="Segoe UI" w:cs="Segoe UI"/>
          <w:color w:val="24292E"/>
          <w:szCs w:val="21"/>
          <w:shd w:val="clear" w:color="auto" w:fill="FFFFFF"/>
        </w:rPr>
      </w:pPr>
      <w:r>
        <w:rPr>
          <w:rFonts w:ascii="Segoe UI" w:hAnsi="Segoe UI" w:cs="Segoe UI" w:hint="eastAsia"/>
          <w:color w:val="24292E"/>
          <w:szCs w:val="21"/>
          <w:shd w:val="clear" w:color="auto" w:fill="FFFFFF"/>
        </w:rPr>
        <w:t>1</w:t>
      </w:r>
      <w:r>
        <w:rPr>
          <w:rFonts w:ascii="Segoe UI" w:hAnsi="Segoe UI" w:cs="Segoe UI"/>
          <w:color w:val="24292E"/>
          <w:szCs w:val="21"/>
          <w:shd w:val="clear" w:color="auto" w:fill="FFFFFF"/>
        </w:rPr>
        <w:t>5.</w:t>
      </w:r>
      <w:r>
        <w:rPr>
          <w:rFonts w:ascii="Segoe UI" w:hAnsi="Segoe UI" w:cs="Segoe UI" w:hint="eastAsia"/>
          <w:color w:val="24292E"/>
          <w:szCs w:val="21"/>
          <w:shd w:val="clear" w:color="auto" w:fill="FFFFFF"/>
        </w:rPr>
        <w:t>绑定你的域名</w:t>
      </w:r>
      <w:r>
        <w:rPr>
          <w:rFonts w:ascii="Segoe UI" w:hAnsi="Segoe UI" w:cs="Segoe UI" w:hint="eastAsia"/>
          <w:color w:val="24292E"/>
          <w:szCs w:val="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4292E"/>
          <w:szCs w:val="21"/>
          <w:shd w:val="clear" w:color="auto" w:fill="FFFFFF"/>
        </w:rPr>
        <w:t>添加解析记录</w:t>
      </w:r>
      <w:r w:rsidR="00BA708A">
        <w:rPr>
          <w:rFonts w:ascii="Segoe UI" w:hAnsi="Segoe UI" w:cs="Segoe UI" w:hint="eastAsia"/>
          <w:color w:val="24292E"/>
          <w:szCs w:val="21"/>
          <w:shd w:val="clear" w:color="auto" w:fill="FFFFFF"/>
        </w:rPr>
        <w:t>：</w:t>
      </w:r>
    </w:p>
    <w:p w14:paraId="0CDA316E" w14:textId="3B956AD5" w:rsidR="00BA708A" w:rsidRDefault="00BA708A" w:rsidP="00E74937">
      <w:pPr>
        <w:rPr>
          <w:rFonts w:ascii="Segoe UI" w:hAnsi="Segoe UI" w:cs="Segoe UI"/>
          <w:color w:val="24292E"/>
          <w:szCs w:val="21"/>
          <w:shd w:val="clear" w:color="auto" w:fill="FFFFFF"/>
        </w:rPr>
      </w:pPr>
      <w:r>
        <w:rPr>
          <w:rFonts w:ascii="Segoe UI" w:hAnsi="Segoe UI" w:cs="Segoe UI" w:hint="eastAsia"/>
          <w:color w:val="24292E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zCs w:val="21"/>
          <w:shd w:val="clear" w:color="auto" w:fill="FFFFFF"/>
        </w:rPr>
        <w:t xml:space="preserve"> (1)</w:t>
      </w:r>
      <w:r>
        <w:rPr>
          <w:rFonts w:ascii="Segoe UI" w:hAnsi="Segoe UI" w:cs="Segoe UI" w:hint="eastAsia"/>
          <w:color w:val="24292E"/>
          <w:szCs w:val="21"/>
          <w:shd w:val="clear" w:color="auto" w:fill="FFFFFF"/>
        </w:rPr>
        <w:t>打开</w:t>
      </w:r>
      <w:r>
        <w:rPr>
          <w:rFonts w:ascii="Segoe UI" w:hAnsi="Segoe UI" w:cs="Segoe UI" w:hint="eastAsia"/>
          <w:color w:val="24292E"/>
          <w:szCs w:val="21"/>
          <w:shd w:val="clear" w:color="auto" w:fill="FFFFFF"/>
        </w:rPr>
        <w:t>windows</w:t>
      </w:r>
      <w:r>
        <w:rPr>
          <w:rFonts w:ascii="Segoe UI" w:hAnsi="Segoe UI" w:cs="Segoe UI" w:hint="eastAsia"/>
          <w:color w:val="24292E"/>
          <w:szCs w:val="21"/>
          <w:shd w:val="clear" w:color="auto" w:fill="FFFFFF"/>
        </w:rPr>
        <w:t>的命令提示符</w:t>
      </w:r>
      <w:r>
        <w:rPr>
          <w:rFonts w:ascii="Segoe UI" w:hAnsi="Segoe UI" w:cs="Segoe UI" w:hint="eastAsia"/>
          <w:color w:val="24292E"/>
          <w:szCs w:val="21"/>
          <w:shd w:val="clear" w:color="auto" w:fill="FFFFFF"/>
        </w:rPr>
        <w:t xml:space="preserve"> ping</w:t>
      </w:r>
      <w:r>
        <w:rPr>
          <w:rFonts w:ascii="Segoe UI" w:hAnsi="Segoe UI" w:cs="Segoe UI" w:hint="eastAsia"/>
          <w:color w:val="24292E"/>
          <w:szCs w:val="21"/>
          <w:shd w:val="clear" w:color="auto" w:fill="FFFFFF"/>
        </w:rPr>
        <w:t>一下你的</w:t>
      </w:r>
      <w:proofErr w:type="spellStart"/>
      <w:r>
        <w:rPr>
          <w:rFonts w:ascii="Segoe UI" w:hAnsi="Segoe UI" w:cs="Segoe UI" w:hint="eastAsia"/>
          <w:color w:val="24292E"/>
          <w:szCs w:val="21"/>
          <w:shd w:val="clear" w:color="auto" w:fill="FFFFFF"/>
        </w:rPr>
        <w:t>github</w:t>
      </w:r>
      <w:proofErr w:type="spellEnd"/>
      <w:r>
        <w:rPr>
          <w:rFonts w:ascii="Segoe UI" w:hAnsi="Segoe UI" w:cs="Segoe UI" w:hint="eastAsia"/>
          <w:color w:val="24292E"/>
          <w:szCs w:val="21"/>
          <w:shd w:val="clear" w:color="auto" w:fill="FFFFFF"/>
        </w:rPr>
        <w:t>网址</w:t>
      </w:r>
      <w:r w:rsidR="00B63C7E">
        <w:rPr>
          <w:rFonts w:ascii="Segoe UI" w:hAnsi="Segoe UI" w:cs="Segoe UI" w:hint="eastAsia"/>
          <w:color w:val="24292E"/>
          <w:szCs w:val="21"/>
          <w:shd w:val="clear" w:color="auto" w:fill="FFFFFF"/>
        </w:rPr>
        <w:t xml:space="preserve"> </w:t>
      </w:r>
      <w:r w:rsidR="00B63C7E">
        <w:rPr>
          <w:rFonts w:ascii="Segoe UI" w:hAnsi="Segoe UI" w:cs="Segoe UI" w:hint="eastAsia"/>
          <w:color w:val="24292E"/>
          <w:szCs w:val="21"/>
          <w:shd w:val="clear" w:color="auto" w:fill="FFFFFF"/>
        </w:rPr>
        <w:t>输入命令</w:t>
      </w:r>
      <w:r w:rsidR="00B63C7E">
        <w:rPr>
          <w:rFonts w:ascii="Segoe UI" w:hAnsi="Segoe UI" w:cs="Segoe UI" w:hint="eastAsia"/>
          <w:color w:val="24292E"/>
          <w:szCs w:val="21"/>
          <w:shd w:val="clear" w:color="auto" w:fill="FFFFFF"/>
        </w:rPr>
        <w:t xml:space="preserve"> ping</w:t>
      </w:r>
      <w:r w:rsidR="00B63C7E">
        <w:rPr>
          <w:rFonts w:ascii="Segoe UI" w:hAnsi="Segoe UI" w:cs="Segoe UI"/>
          <w:color w:val="24292E"/>
          <w:szCs w:val="21"/>
          <w:shd w:val="clear" w:color="auto" w:fill="FFFFFF"/>
        </w:rPr>
        <w:t xml:space="preserve"> </w:t>
      </w:r>
      <w:r w:rsidR="00B63C7E" w:rsidRPr="00B63C7E">
        <w:rPr>
          <w:rFonts w:ascii="Segoe UI" w:hAnsi="Segoe UI" w:cs="Segoe UI" w:hint="eastAsia"/>
          <w:color w:val="24292E"/>
          <w:szCs w:val="21"/>
          <w:shd w:val="clear" w:color="auto" w:fill="FFFFFF"/>
        </w:rPr>
        <w:t>用户名</w:t>
      </w:r>
      <w:r w:rsidR="00B63C7E" w:rsidRPr="00B63C7E">
        <w:rPr>
          <w:rFonts w:ascii="Segoe UI" w:hAnsi="Segoe UI" w:cs="Segoe UI" w:hint="eastAsia"/>
          <w:color w:val="24292E"/>
          <w:szCs w:val="21"/>
          <w:shd w:val="clear" w:color="auto" w:fill="FFFFFF"/>
        </w:rPr>
        <w:t>.</w:t>
      </w:r>
      <w:r w:rsidR="00B63C7E" w:rsidRPr="00B63C7E">
        <w:rPr>
          <w:rFonts w:ascii="Segoe UI" w:hAnsi="Segoe UI" w:cs="Segoe UI"/>
          <w:color w:val="24292E"/>
          <w:szCs w:val="21"/>
          <w:shd w:val="clear" w:color="auto" w:fill="FFFFFF"/>
        </w:rPr>
        <w:t>github.io</w:t>
      </w:r>
      <w:r w:rsidR="006E0EA2">
        <w:rPr>
          <w:rFonts w:ascii="Segoe UI" w:hAnsi="Segoe UI" w:cs="Segoe UI"/>
          <w:color w:val="24292E"/>
          <w:szCs w:val="21"/>
          <w:shd w:val="clear" w:color="auto" w:fill="FFFFFF"/>
        </w:rPr>
        <w:t xml:space="preserve">  </w:t>
      </w:r>
      <w:r w:rsidR="006E0EA2">
        <w:rPr>
          <w:rFonts w:ascii="Segoe UI" w:hAnsi="Segoe UI" w:cs="Segoe UI" w:hint="eastAsia"/>
          <w:color w:val="24292E"/>
          <w:szCs w:val="21"/>
          <w:shd w:val="clear" w:color="auto" w:fill="FFFFFF"/>
        </w:rPr>
        <w:t>记录</w:t>
      </w:r>
      <w:proofErr w:type="gramStart"/>
      <w:r w:rsidR="006E0EA2">
        <w:rPr>
          <w:rFonts w:ascii="Segoe UI" w:hAnsi="Segoe UI" w:cs="Segoe UI" w:hint="eastAsia"/>
          <w:color w:val="24292E"/>
          <w:szCs w:val="21"/>
          <w:shd w:val="clear" w:color="auto" w:fill="FFFFFF"/>
        </w:rPr>
        <w:t>蓝框</w:t>
      </w:r>
      <w:proofErr w:type="gramEnd"/>
      <w:r w:rsidR="006E0EA2">
        <w:rPr>
          <w:rFonts w:ascii="Segoe UI" w:hAnsi="Segoe UI" w:cs="Segoe UI" w:hint="eastAsia"/>
          <w:color w:val="24292E"/>
          <w:szCs w:val="21"/>
          <w:shd w:val="clear" w:color="auto" w:fill="FFFFFF"/>
        </w:rPr>
        <w:t>内值</w:t>
      </w:r>
    </w:p>
    <w:p w14:paraId="6E30462B" w14:textId="4FEF69D2" w:rsidR="006E0EA2" w:rsidRDefault="00BD6899" w:rsidP="00E74937">
      <w:r>
        <w:rPr>
          <w:rFonts w:hint="eastAsia"/>
        </w:rPr>
        <w:t xml:space="preserve"> </w:t>
      </w:r>
      <w:r>
        <w:t xml:space="preserve"> (2)</w:t>
      </w:r>
      <w:r>
        <w:rPr>
          <w:rFonts w:hint="eastAsia"/>
        </w:rPr>
        <w:t>添加</w:t>
      </w:r>
      <w:r w:rsidR="00D24915">
        <w:rPr>
          <w:rFonts w:hint="eastAsia"/>
        </w:rPr>
        <w:t>两条解析记录</w:t>
      </w:r>
    </w:p>
    <w:p w14:paraId="2EBB8D9C" w14:textId="013A0AFD" w:rsidR="00D24915" w:rsidRDefault="00D24915" w:rsidP="003D474A">
      <w:pPr>
        <w:ind w:firstLine="420"/>
      </w:pPr>
      <w:r>
        <w:rPr>
          <w:rFonts w:hint="eastAsia"/>
        </w:rPr>
        <w:t>①解析类型：A</w:t>
      </w:r>
      <w:r>
        <w:t xml:space="preserve"> </w:t>
      </w:r>
      <w:r w:rsidR="00F35BE5">
        <w:t xml:space="preserve"> </w:t>
      </w:r>
      <w:r w:rsidR="00F35BE5">
        <w:rPr>
          <w:rFonts w:hint="eastAsia"/>
        </w:rPr>
        <w:t>名称：@</w:t>
      </w:r>
      <w:r w:rsidR="00F35BE5">
        <w:t xml:space="preserve">  </w:t>
      </w:r>
      <w:r w:rsidR="00F35BE5">
        <w:rPr>
          <w:rFonts w:hint="eastAsia"/>
        </w:rPr>
        <w:t>内容：&lt;刚刚ping得到的</w:t>
      </w:r>
      <w:proofErr w:type="spellStart"/>
      <w:r w:rsidR="00F35BE5">
        <w:rPr>
          <w:rFonts w:hint="eastAsia"/>
        </w:rPr>
        <w:t>ip</w:t>
      </w:r>
      <w:proofErr w:type="spellEnd"/>
      <w:r w:rsidR="00F35BE5">
        <w:rPr>
          <w:rFonts w:hint="eastAsia"/>
        </w:rPr>
        <w:t>地址</w:t>
      </w:r>
      <w:r w:rsidR="00F35BE5">
        <w:t>&gt;</w:t>
      </w:r>
      <w:r w:rsidR="00105C3A">
        <w:t xml:space="preserve">  </w:t>
      </w:r>
      <w:r w:rsidR="00105C3A">
        <w:rPr>
          <w:rFonts w:hint="eastAsia"/>
        </w:rPr>
        <w:t>代理状态：已代理</w:t>
      </w:r>
    </w:p>
    <w:p w14:paraId="0FA327C9" w14:textId="153DDCC3" w:rsidR="003D474A" w:rsidRDefault="003D474A" w:rsidP="003D474A">
      <w:pPr>
        <w:ind w:firstLine="420"/>
      </w:pPr>
      <w:r>
        <w:rPr>
          <w:rFonts w:hint="eastAsia"/>
        </w:rPr>
        <w:t>②解析类型：C</w:t>
      </w:r>
      <w:r>
        <w:t xml:space="preserve">NAME  </w:t>
      </w:r>
      <w:r>
        <w:rPr>
          <w:rFonts w:hint="eastAsia"/>
        </w:rPr>
        <w:t>名称：</w:t>
      </w:r>
      <w:r w:rsidR="00A04D32">
        <w:rPr>
          <w:rFonts w:hint="eastAsia"/>
        </w:rPr>
        <w:t>www</w:t>
      </w:r>
      <w:r w:rsidR="00A04D32">
        <w:t xml:space="preserve">  </w:t>
      </w:r>
      <w:r w:rsidR="00A04D32">
        <w:rPr>
          <w:rFonts w:hint="eastAsia"/>
        </w:rPr>
        <w:t>内容：&lt;你的GitHub域名</w:t>
      </w:r>
      <w:r w:rsidR="00A04D32">
        <w:t>&gt;</w:t>
      </w:r>
      <w:r w:rsidR="001C0C74">
        <w:t xml:space="preserve">  </w:t>
      </w:r>
      <w:r w:rsidR="001C0C74">
        <w:rPr>
          <w:rFonts w:hint="eastAsia"/>
        </w:rPr>
        <w:t>代理状态：已代理</w:t>
      </w:r>
    </w:p>
    <w:p w14:paraId="0593017C" w14:textId="34C64BA8" w:rsidR="001C0C74" w:rsidRDefault="00A12BC3" w:rsidP="001C0C74">
      <w:r>
        <w:rPr>
          <w:rFonts w:hint="eastAsia"/>
        </w:rPr>
        <w:t>（</w:t>
      </w:r>
      <w:r w:rsidR="001C0C74">
        <w:rPr>
          <w:rFonts w:hint="eastAsia"/>
        </w:rPr>
        <w:t>P</w:t>
      </w:r>
      <w:r w:rsidR="001C0C74">
        <w:t>.S</w:t>
      </w:r>
      <w:r w:rsidR="001C0C74">
        <w:rPr>
          <w:rFonts w:hint="eastAsia"/>
        </w:rPr>
        <w:t>.</w:t>
      </w:r>
      <w:r w:rsidR="001C0C74">
        <w:t xml:space="preserve"> </w:t>
      </w:r>
      <w:r w:rsidR="001C0C74">
        <w:rPr>
          <w:rFonts w:hint="eastAsia"/>
        </w:rPr>
        <w:t>&lt;</w:t>
      </w:r>
      <w:r w:rsidR="001C0C74">
        <w:t>&gt;</w:t>
      </w:r>
      <w:r w:rsidR="001C0C74">
        <w:rPr>
          <w:rFonts w:hint="eastAsia"/>
        </w:rPr>
        <w:t>的内容按照实际情况填写 不要加&lt;</w:t>
      </w:r>
      <w:r w:rsidR="001C0C74">
        <w:t>&gt;</w:t>
      </w:r>
      <w:r>
        <w:rPr>
          <w:rFonts w:hint="eastAsia"/>
        </w:rPr>
        <w:t>）</w:t>
      </w:r>
    </w:p>
    <w:p w14:paraId="36512C8C" w14:textId="6326B965" w:rsidR="00A12BC3" w:rsidRDefault="00A12BC3" w:rsidP="001C0C74"/>
    <w:p w14:paraId="5FA33CEB" w14:textId="70CA7B13" w:rsidR="00A12BC3" w:rsidRDefault="00A12BC3" w:rsidP="001C0C74">
      <w:r>
        <w:rPr>
          <w:rFonts w:hint="eastAsia"/>
        </w:rPr>
        <w:t>1</w:t>
      </w:r>
      <w:r>
        <w:t>6.</w:t>
      </w:r>
      <w:r>
        <w:rPr>
          <w:rFonts w:hint="eastAsia"/>
        </w:rPr>
        <w:t>提交 记录D</w:t>
      </w:r>
      <w:r>
        <w:t>NS</w:t>
      </w:r>
      <w:r>
        <w:rPr>
          <w:rFonts w:hint="eastAsia"/>
        </w:rPr>
        <w:t>服务器地址</w:t>
      </w:r>
      <w:r w:rsidR="00083A76">
        <w:rPr>
          <w:rFonts w:hint="eastAsia"/>
        </w:rPr>
        <w:t>（两个）</w:t>
      </w:r>
      <w:r>
        <w:rPr>
          <w:rFonts w:hint="eastAsia"/>
        </w:rPr>
        <w:t xml:space="preserve"> </w:t>
      </w:r>
      <w:r w:rsidR="00083A76">
        <w:rPr>
          <w:rFonts w:hint="eastAsia"/>
        </w:rPr>
        <w:t>到你的域名控制台</w:t>
      </w:r>
      <w:r w:rsidR="00C342A8">
        <w:rPr>
          <w:rFonts w:hint="eastAsia"/>
        </w:rPr>
        <w:t>更改你的D</w:t>
      </w:r>
      <w:r w:rsidR="00C342A8">
        <w:t>NS</w:t>
      </w:r>
      <w:r w:rsidR="00C342A8">
        <w:rPr>
          <w:rFonts w:hint="eastAsia"/>
        </w:rPr>
        <w:t>服务器为</w:t>
      </w:r>
      <w:r w:rsidR="003C30F5">
        <w:rPr>
          <w:rFonts w:hint="eastAsia"/>
        </w:rPr>
        <w:t>你所记录的D</w:t>
      </w:r>
      <w:r w:rsidR="003C30F5">
        <w:t>NS</w:t>
      </w:r>
      <w:r w:rsidR="003C30F5">
        <w:rPr>
          <w:rFonts w:hint="eastAsia"/>
        </w:rPr>
        <w:t>服务器地址</w:t>
      </w:r>
    </w:p>
    <w:p w14:paraId="22E08CAD" w14:textId="1B819D98" w:rsidR="003C30F5" w:rsidRDefault="003C30F5" w:rsidP="001C0C74"/>
    <w:p w14:paraId="56879467" w14:textId="31CF1037" w:rsidR="003C30F5" w:rsidRDefault="003C30F5" w:rsidP="001C0C74">
      <w:ins w:id="0" w:author=". Universe">
        <w:r>
          <w:rPr>
            <w:rFonts w:hint="eastAsia"/>
          </w:rPr>
          <w:t>1</w:t>
        </w:r>
        <w:r>
          <w:t>7.</w:t>
        </w:r>
        <w:r w:rsidR="009C0259">
          <w:rPr>
            <w:rFonts w:hint="eastAsia"/>
          </w:rPr>
          <w:t>等待 等到你的D</w:t>
        </w:r>
        <w:r w:rsidR="009C0259">
          <w:t>NS</w:t>
        </w:r>
        <w:r w:rsidR="009C0259">
          <w:rPr>
            <w:rFonts w:hint="eastAsia"/>
          </w:rPr>
          <w:t>解析被</w:t>
        </w:r>
        <w:r w:rsidR="00032E57">
          <w:rPr>
            <w:rFonts w:hint="eastAsia"/>
          </w:rPr>
          <w:t>同步结束后（0</w:t>
        </w:r>
        <w:r w:rsidR="00032E57">
          <w:t>~72</w:t>
        </w:r>
        <w:r w:rsidR="00032E57">
          <w:rPr>
            <w:rFonts w:hint="eastAsia"/>
          </w:rPr>
          <w:t>小时）会给你发一个邮件提示你的D</w:t>
        </w:r>
        <w:r w:rsidR="00032E57">
          <w:t>NS</w:t>
        </w:r>
        <w:r w:rsidR="00032E57">
          <w:rPr>
            <w:rFonts w:hint="eastAsia"/>
          </w:rPr>
          <w:t>解析已经生效</w:t>
        </w:r>
        <w:r w:rsidR="00032E57">
          <w:t xml:space="preserve"> </w:t>
        </w:r>
        <w:r w:rsidR="00032E57">
          <w:rPr>
            <w:rFonts w:hint="eastAsia"/>
          </w:rPr>
          <w:t>登录</w:t>
        </w:r>
        <w:proofErr w:type="spellStart"/>
        <w:r w:rsidR="00032E57" w:rsidRPr="00032E57">
          <w:t>cloudflare</w:t>
        </w:r>
        <w:proofErr w:type="spellEnd"/>
        <w:r w:rsidR="00032E57">
          <w:t xml:space="preserve"> </w:t>
        </w:r>
      </w:ins>
      <w:hyperlink r:id="rId9" w:history="1">
        <w:r w:rsidR="00D41A2F" w:rsidRPr="000B57EE">
          <w:rPr>
            <w:rStyle w:val="a4"/>
          </w:rPr>
          <w:t>https://www.cloudflare.com/zh-cn/network/china/</w:t>
        </w:r>
      </w:hyperlink>
      <w:r w:rsidR="00D07B36">
        <w:t xml:space="preserve"> </w:t>
      </w:r>
      <w:r w:rsidR="00D07B36">
        <w:rPr>
          <w:rFonts w:hint="eastAsia"/>
        </w:rPr>
        <w:t>后</w:t>
      </w:r>
    </w:p>
    <w:p w14:paraId="6FADCA72" w14:textId="793C67A7" w:rsidR="00D07B36" w:rsidRDefault="00D07B36" w:rsidP="001C0C74"/>
    <w:p w14:paraId="1D6175C5" w14:textId="1D232367" w:rsidR="00D07B36" w:rsidRDefault="00D07B36" w:rsidP="001C0C74">
      <w:r>
        <w:rPr>
          <w:rFonts w:hint="eastAsia"/>
        </w:rPr>
        <w:t>1</w:t>
      </w:r>
      <w:r>
        <w:t>8.</w:t>
      </w:r>
      <w:r>
        <w:rPr>
          <w:rFonts w:hint="eastAsia"/>
        </w:rPr>
        <w:t>设置方法如下：</w:t>
      </w:r>
    </w:p>
    <w:p w14:paraId="6811EDBF" w14:textId="12DAB598" w:rsidR="00D81FC9" w:rsidRDefault="00D81FC9" w:rsidP="001C0C74"/>
    <w:p w14:paraId="6B754FB3" w14:textId="00B2EA43" w:rsidR="00D81FC9" w:rsidRDefault="00D81FC9" w:rsidP="001C0C74">
      <w:r>
        <w:rPr>
          <w:rFonts w:hint="eastAsia"/>
        </w:rPr>
        <w:t>至此 你就可以打开浏览器 输入你的域名 查看你的成果啦</w:t>
      </w:r>
      <w:r>
        <w:t>~</w:t>
      </w:r>
    </w:p>
    <w:p w14:paraId="6AD1CC8D" w14:textId="0DA1309E" w:rsidR="00D81FC9" w:rsidRDefault="00D81FC9" w:rsidP="001C0C74"/>
    <w:p w14:paraId="7BD2D1EB" w14:textId="2230BB10" w:rsidR="00D81FC9" w:rsidRDefault="00D81FC9" w:rsidP="001C0C74">
      <w:r>
        <w:rPr>
          <w:rFonts w:hint="eastAsia"/>
        </w:rPr>
        <w:t xml:space="preserve">我的域名为 </w:t>
      </w:r>
      <w:hyperlink r:id="rId10" w:history="1">
        <w:r w:rsidRPr="000B57EE">
          <w:rPr>
            <w:rStyle w:val="a4"/>
          </w:rPr>
          <w:t>https://www.tinycool.top</w:t>
        </w:r>
      </w:hyperlink>
      <w:r>
        <w:t xml:space="preserve"> </w:t>
      </w:r>
      <w:r>
        <w:rPr>
          <w:rFonts w:hint="eastAsia"/>
        </w:rPr>
        <w:t>大家来做客呀~</w:t>
      </w:r>
    </w:p>
    <w:p w14:paraId="42852669" w14:textId="091F5C92" w:rsidR="00D81FC9" w:rsidRDefault="00D81FC9" w:rsidP="001C0C74"/>
    <w:p w14:paraId="132EF906" w14:textId="366DD686" w:rsidR="00D81FC9" w:rsidRDefault="00D81FC9" w:rsidP="001C0C74">
      <w:r>
        <w:rPr>
          <w:rFonts w:hint="eastAsia"/>
        </w:rPr>
        <w:t>加料：</w:t>
      </w:r>
    </w:p>
    <w:p w14:paraId="7C0D6B65" w14:textId="41F8C5FE" w:rsidR="00D81FC9" w:rsidRDefault="00D81FC9" w:rsidP="001C0C74">
      <w:r>
        <w:rPr>
          <w:rFonts w:hint="eastAsia"/>
        </w:rPr>
        <w:t>能读到这里的小伙伴一定很棒吧 那么下面 我要悄悄告诉你一个功能：建立一个自己的邮箱 地址为*</w:t>
      </w:r>
      <w:r>
        <w:t>@</w:t>
      </w:r>
      <w:r>
        <w:rPr>
          <w:rFonts w:hint="eastAsia"/>
        </w:rPr>
        <w:t>你的域名</w:t>
      </w:r>
    </w:p>
    <w:p w14:paraId="7FD06C46" w14:textId="5FE331D4" w:rsidR="00D81FC9" w:rsidRDefault="00D81FC9" w:rsidP="001C0C74">
      <w:r>
        <w:rPr>
          <w:rFonts w:hint="eastAsia"/>
        </w:rPr>
        <w:t>（</w:t>
      </w:r>
      <w:proofErr w:type="gramStart"/>
      <w:r>
        <w:rPr>
          <w:rFonts w:hint="eastAsia"/>
        </w:rPr>
        <w:t>以腾讯云</w:t>
      </w:r>
      <w:proofErr w:type="gramEnd"/>
      <w:r>
        <w:rPr>
          <w:rFonts w:hint="eastAsia"/>
        </w:rPr>
        <w:t>为例）</w:t>
      </w:r>
    </w:p>
    <w:p w14:paraId="3C96B94B" w14:textId="67B914F0" w:rsidR="00D81FC9" w:rsidRDefault="00D81FC9" w:rsidP="001C0C74">
      <w:r>
        <w:rPr>
          <w:rFonts w:hint="eastAsia"/>
        </w:rPr>
        <w:t>1</w:t>
      </w:r>
      <w:r>
        <w:t>.</w:t>
      </w:r>
      <w:r>
        <w:rPr>
          <w:rFonts w:hint="eastAsia"/>
        </w:rPr>
        <w:t>打开你的</w:t>
      </w:r>
      <w:proofErr w:type="gramStart"/>
      <w:r>
        <w:rPr>
          <w:rFonts w:hint="eastAsia"/>
        </w:rPr>
        <w:t>注册商</w:t>
      </w:r>
      <w:proofErr w:type="gramEnd"/>
      <w:r>
        <w:rPr>
          <w:rFonts w:hint="eastAsia"/>
        </w:rPr>
        <w:t xml:space="preserve">控制台 搜索“邮箱” </w:t>
      </w:r>
      <w:proofErr w:type="gramStart"/>
      <w:r>
        <w:rPr>
          <w:rFonts w:hint="eastAsia"/>
        </w:rPr>
        <w:t>腾讯云</w:t>
      </w:r>
      <w:proofErr w:type="gramEnd"/>
      <w:r>
        <w:rPr>
          <w:rFonts w:hint="eastAsia"/>
        </w:rPr>
        <w:t>是企业邮箱 地址奉上</w:t>
      </w:r>
      <w:hyperlink r:id="rId11" w:history="1">
        <w:r w:rsidRPr="00D81FC9">
          <w:rPr>
            <w:rStyle w:val="a4"/>
          </w:rPr>
          <w:t>https://cloud.tencent.com/product/exmail</w:t>
        </w:r>
      </w:hyperlink>
      <w:r>
        <w:t xml:space="preserve"> </w:t>
      </w:r>
    </w:p>
    <w:p w14:paraId="6DAAE5E5" w14:textId="77777777" w:rsidR="00D81FC9" w:rsidRDefault="00D81FC9" w:rsidP="001C0C74"/>
    <w:p w14:paraId="4265194C" w14:textId="19F56073" w:rsidR="00D81FC9" w:rsidRDefault="00D81FC9" w:rsidP="001C0C74">
      <w:r>
        <w:rPr>
          <w:rFonts w:hint="eastAsia"/>
        </w:rPr>
        <w:t>2</w:t>
      </w:r>
      <w:r>
        <w:t>.</w:t>
      </w:r>
      <w:r>
        <w:rPr>
          <w:rFonts w:hint="eastAsia"/>
        </w:rPr>
        <w:t xml:space="preserve">点击 立即使用 </w:t>
      </w:r>
    </w:p>
    <w:p w14:paraId="56C4E3C6" w14:textId="5A62FF64" w:rsidR="00D81FC9" w:rsidRDefault="00D81FC9" w:rsidP="001C0C74"/>
    <w:p w14:paraId="22EC7EB7" w14:textId="6FECF95C" w:rsidR="00D81FC9" w:rsidRDefault="00D81FC9" w:rsidP="001C0C74">
      <w:r>
        <w:rPr>
          <w:rFonts w:hint="eastAsia"/>
        </w:rPr>
        <w:t>3</w:t>
      </w:r>
      <w:r>
        <w:t>.</w:t>
      </w:r>
      <w:r>
        <w:rPr>
          <w:rFonts w:hint="eastAsia"/>
        </w:rPr>
        <w:t>注册后 绑定域名 获取M</w:t>
      </w:r>
      <w:r>
        <w:t>X</w:t>
      </w:r>
      <w:r>
        <w:rPr>
          <w:rFonts w:hint="eastAsia"/>
        </w:rPr>
        <w:t>解析记录（两个） 添加到D</w:t>
      </w:r>
      <w:r>
        <w:t>NS</w:t>
      </w:r>
      <w:r>
        <w:rPr>
          <w:rFonts w:hint="eastAsia"/>
        </w:rPr>
        <w:t>解析记录中</w:t>
      </w:r>
    </w:p>
    <w:p w14:paraId="71273302" w14:textId="07DCC5D9" w:rsidR="00D81FC9" w:rsidRDefault="00D81FC9" w:rsidP="001C0C74"/>
    <w:p w14:paraId="3B9EBB86" w14:textId="21122B08" w:rsidR="00D81FC9" w:rsidRDefault="00D81FC9" w:rsidP="001C0C74">
      <w:r>
        <w:rPr>
          <w:rFonts w:hint="eastAsia"/>
        </w:rPr>
        <w:t>4</w:t>
      </w:r>
      <w:r>
        <w:t>.</w:t>
      </w:r>
      <w:r w:rsidR="00051951">
        <w:rPr>
          <w:rFonts w:hint="eastAsia"/>
        </w:rPr>
        <w:t>到你的企业邮箱中的 成员和群组-新增成员-新建成员 添加邮箱</w:t>
      </w:r>
    </w:p>
    <w:p w14:paraId="0721AB40" w14:textId="6AC9BF56" w:rsidR="00051951" w:rsidRDefault="00051951" w:rsidP="001C0C74">
      <w:r>
        <w:rPr>
          <w:rFonts w:hint="eastAsia"/>
        </w:rPr>
        <w:t>（</w:t>
      </w:r>
      <w:r>
        <w:t xml:space="preserve">P.S. </w:t>
      </w:r>
      <w:proofErr w:type="gramStart"/>
      <w:r>
        <w:rPr>
          <w:rFonts w:hint="eastAsia"/>
        </w:rPr>
        <w:t>勾选</w:t>
      </w:r>
      <w:r w:rsidRPr="00051951">
        <w:t>开启</w:t>
      </w:r>
      <w:proofErr w:type="gramEnd"/>
      <w:r w:rsidRPr="00051951">
        <w:t>POP/SMTP服务</w:t>
      </w:r>
      <w:r>
        <w:rPr>
          <w:rFonts w:hint="eastAsia"/>
        </w:rPr>
        <w:t>和</w:t>
      </w:r>
      <w:r w:rsidRPr="00051951">
        <w:t>开启IMAP/SMTP服务</w:t>
      </w:r>
      <w:r>
        <w:rPr>
          <w:rFonts w:hint="eastAsia"/>
        </w:rPr>
        <w:t>）</w:t>
      </w:r>
    </w:p>
    <w:p w14:paraId="58BE3177" w14:textId="137C7960" w:rsidR="00051951" w:rsidRDefault="00051951" w:rsidP="001C0C74"/>
    <w:p w14:paraId="294914DE" w14:textId="7EC5C73A" w:rsidR="00051951" w:rsidRDefault="00051951" w:rsidP="001C0C74">
      <w:r>
        <w:rPr>
          <w:rFonts w:hint="eastAsia"/>
        </w:rPr>
        <w:t>5</w:t>
      </w:r>
      <w:r>
        <w:t>.</w:t>
      </w:r>
      <w:r>
        <w:rPr>
          <w:rFonts w:hint="eastAsia"/>
        </w:rPr>
        <w:t>拿着你的账号密码到你支持第三方的，常用的邮箱直接登录</w:t>
      </w:r>
    </w:p>
    <w:p w14:paraId="0478F1A3" w14:textId="2EDAAD8B" w:rsidR="00051951" w:rsidRDefault="00051951" w:rsidP="001C0C74"/>
    <w:p w14:paraId="1640713C" w14:textId="3F4854AF" w:rsidR="00051951" w:rsidRDefault="00051951" w:rsidP="001C0C74">
      <w:r>
        <w:rPr>
          <w:rFonts w:hint="eastAsia"/>
        </w:rPr>
        <w:t>6</w:t>
      </w:r>
      <w:r>
        <w:t>.</w:t>
      </w:r>
      <w:r>
        <w:rPr>
          <w:rFonts w:hint="eastAsia"/>
        </w:rPr>
        <w:t>成功！你可以试一试你的邮箱哦~</w:t>
      </w:r>
      <w:r>
        <w:t xml:space="preserve"> </w:t>
      </w:r>
      <w:hyperlink r:id="rId12" w:history="1">
        <w:r w:rsidR="00FE0B84" w:rsidRPr="000B57EE">
          <w:rPr>
            <w:rStyle w:val="a4"/>
          </w:rPr>
          <w:t>我的邮箱是centre@tinycool.top</w:t>
        </w:r>
      </w:hyperlink>
      <w:r w:rsidR="00FE0B84">
        <w:t xml:space="preserve"> </w:t>
      </w:r>
      <w:r w:rsidR="00FE0B84">
        <w:rPr>
          <w:rFonts w:hint="eastAsia"/>
        </w:rPr>
        <w:t>来发邮件呀~</w:t>
      </w:r>
    </w:p>
    <w:p w14:paraId="54E5A460" w14:textId="45B6A5CA" w:rsidR="00FE0B84" w:rsidRDefault="00FE0B84" w:rsidP="001C0C74"/>
    <w:p w14:paraId="321798DB" w14:textId="00A9ECFB" w:rsidR="00E35CA1" w:rsidRDefault="00E35CA1" w:rsidP="001C0C74">
      <w:r>
        <w:rPr>
          <w:rFonts w:hint="eastAsia"/>
        </w:rPr>
        <w:t>明天把这个同步到个人网站上</w:t>
      </w:r>
    </w:p>
    <w:p w14:paraId="11F51C19" w14:textId="0B032282" w:rsidR="00E35CA1" w:rsidRDefault="00E35CA1" w:rsidP="001C0C74">
      <w:r>
        <w:rPr>
          <w:rFonts w:hint="eastAsia"/>
        </w:rPr>
        <w:t>（</w:t>
      </w:r>
      <w:proofErr w:type="gramStart"/>
      <w:r>
        <w:rPr>
          <w:rFonts w:hint="eastAsia"/>
        </w:rPr>
        <w:t>酷安</w:t>
      </w:r>
      <w:proofErr w:type="spellStart"/>
      <w:proofErr w:type="gramEnd"/>
      <w:r>
        <w:rPr>
          <w:rFonts w:hint="eastAsia"/>
        </w:rPr>
        <w:t>Tiny</w:t>
      </w:r>
      <w:r>
        <w:t>C</w:t>
      </w:r>
      <w:r>
        <w:rPr>
          <w:rFonts w:hint="eastAsia"/>
        </w:rPr>
        <w:t>ool</w:t>
      </w:r>
      <w:proofErr w:type="spellEnd"/>
      <w:r>
        <w:rPr>
          <w:rFonts w:hint="eastAsia"/>
        </w:rPr>
        <w:t>微凉原创发布 转载请注明出处并附上链接 谢谢）</w:t>
      </w:r>
    </w:p>
    <w:p w14:paraId="124F8CD4" w14:textId="5C4F033A" w:rsidR="00E35CA1" w:rsidRPr="00A12BC3" w:rsidRDefault="00E35CA1" w:rsidP="001C0C74">
      <w:pPr>
        <w:rPr>
          <w:rFonts w:hint="eastAsia"/>
        </w:rPr>
      </w:pPr>
      <w:r w:rsidRPr="00E35CA1">
        <w:rPr>
          <w:rFonts w:hint="eastAsia"/>
        </w:rPr>
        <w:t>一共码了</w:t>
      </w:r>
      <w:r>
        <w:t>3083</w:t>
      </w:r>
      <w:r w:rsidRPr="00E35CA1">
        <w:t>个字</w:t>
      </w:r>
      <w:r w:rsidRPr="00E35CA1">
        <w:rPr>
          <w:rFonts w:hint="eastAsia"/>
        </w:rPr>
        <w:t xml:space="preserve"> </w:t>
      </w:r>
      <w:r w:rsidRPr="00E35CA1">
        <w:t>我感觉我都能去写论文了</w:t>
      </w:r>
    </w:p>
    <w:sectPr w:rsidR="00E35CA1" w:rsidRPr="00A12B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7B2946"/>
    <w:multiLevelType w:val="hybridMultilevel"/>
    <w:tmpl w:val="460C99F6"/>
    <w:lvl w:ilvl="0" w:tplc="CACC76F0">
      <w:start w:val="1"/>
      <w:numFmt w:val="decimal"/>
      <w:lvlText w:val="%1."/>
      <w:lvlJc w:val="left"/>
      <w:pPr>
        <w:ind w:left="56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44" w:hanging="420"/>
      </w:pPr>
    </w:lvl>
    <w:lvl w:ilvl="2" w:tplc="0409001B" w:tentative="1">
      <w:start w:val="1"/>
      <w:numFmt w:val="lowerRoman"/>
      <w:lvlText w:val="%3."/>
      <w:lvlJc w:val="right"/>
      <w:pPr>
        <w:ind w:left="1464" w:hanging="420"/>
      </w:pPr>
    </w:lvl>
    <w:lvl w:ilvl="3" w:tplc="0409000F" w:tentative="1">
      <w:start w:val="1"/>
      <w:numFmt w:val="decimal"/>
      <w:lvlText w:val="%4."/>
      <w:lvlJc w:val="left"/>
      <w:pPr>
        <w:ind w:left="1884" w:hanging="420"/>
      </w:pPr>
    </w:lvl>
    <w:lvl w:ilvl="4" w:tplc="04090019" w:tentative="1">
      <w:start w:val="1"/>
      <w:numFmt w:val="lowerLetter"/>
      <w:lvlText w:val="%5)"/>
      <w:lvlJc w:val="left"/>
      <w:pPr>
        <w:ind w:left="2304" w:hanging="420"/>
      </w:pPr>
    </w:lvl>
    <w:lvl w:ilvl="5" w:tplc="0409001B" w:tentative="1">
      <w:start w:val="1"/>
      <w:numFmt w:val="lowerRoman"/>
      <w:lvlText w:val="%6."/>
      <w:lvlJc w:val="right"/>
      <w:pPr>
        <w:ind w:left="2724" w:hanging="420"/>
      </w:pPr>
    </w:lvl>
    <w:lvl w:ilvl="6" w:tplc="0409000F" w:tentative="1">
      <w:start w:val="1"/>
      <w:numFmt w:val="decimal"/>
      <w:lvlText w:val="%7."/>
      <w:lvlJc w:val="left"/>
      <w:pPr>
        <w:ind w:left="3144" w:hanging="420"/>
      </w:pPr>
    </w:lvl>
    <w:lvl w:ilvl="7" w:tplc="04090019" w:tentative="1">
      <w:start w:val="1"/>
      <w:numFmt w:val="lowerLetter"/>
      <w:lvlText w:val="%8)"/>
      <w:lvlJc w:val="left"/>
      <w:pPr>
        <w:ind w:left="3564" w:hanging="420"/>
      </w:pPr>
    </w:lvl>
    <w:lvl w:ilvl="8" w:tplc="0409001B" w:tentative="1">
      <w:start w:val="1"/>
      <w:numFmt w:val="lowerRoman"/>
      <w:lvlText w:val="%9."/>
      <w:lvlJc w:val="right"/>
      <w:pPr>
        <w:ind w:left="3984" w:hanging="420"/>
      </w:pPr>
    </w:lvl>
  </w:abstractNum>
  <w:abstractNum w:abstractNumId="1" w15:restartNumberingAfterBreak="0">
    <w:nsid w:val="1C1348EB"/>
    <w:multiLevelType w:val="hybridMultilevel"/>
    <w:tmpl w:val="F44CA050"/>
    <w:lvl w:ilvl="0" w:tplc="99061C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6641ADC"/>
    <w:multiLevelType w:val="hybridMultilevel"/>
    <w:tmpl w:val="253E16EC"/>
    <w:lvl w:ilvl="0" w:tplc="604A5D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BBA62DC"/>
    <w:multiLevelType w:val="hybridMultilevel"/>
    <w:tmpl w:val="317A6B1E"/>
    <w:lvl w:ilvl="0" w:tplc="D32AA9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. Universe">
    <w15:presenceInfo w15:providerId="Windows Live" w15:userId="834da5c7f9247b9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103"/>
    <w:rsid w:val="00032E57"/>
    <w:rsid w:val="00051951"/>
    <w:rsid w:val="00083A76"/>
    <w:rsid w:val="000B02D0"/>
    <w:rsid w:val="000F4CD7"/>
    <w:rsid w:val="00105C3A"/>
    <w:rsid w:val="0014594D"/>
    <w:rsid w:val="001C0C74"/>
    <w:rsid w:val="003C30F5"/>
    <w:rsid w:val="003D474A"/>
    <w:rsid w:val="004A7532"/>
    <w:rsid w:val="00630E4F"/>
    <w:rsid w:val="00636F80"/>
    <w:rsid w:val="006E0EA2"/>
    <w:rsid w:val="00780760"/>
    <w:rsid w:val="00924D77"/>
    <w:rsid w:val="009C0259"/>
    <w:rsid w:val="009C6773"/>
    <w:rsid w:val="00A04D32"/>
    <w:rsid w:val="00A12BC3"/>
    <w:rsid w:val="00B11103"/>
    <w:rsid w:val="00B63C7E"/>
    <w:rsid w:val="00BA708A"/>
    <w:rsid w:val="00BD6899"/>
    <w:rsid w:val="00C342A8"/>
    <w:rsid w:val="00D06C7E"/>
    <w:rsid w:val="00D07B36"/>
    <w:rsid w:val="00D24915"/>
    <w:rsid w:val="00D41A2F"/>
    <w:rsid w:val="00D5456E"/>
    <w:rsid w:val="00D81FC9"/>
    <w:rsid w:val="00E35CA1"/>
    <w:rsid w:val="00E55AC4"/>
    <w:rsid w:val="00E74937"/>
    <w:rsid w:val="00E97C3B"/>
    <w:rsid w:val="00EE455C"/>
    <w:rsid w:val="00F35BE5"/>
    <w:rsid w:val="00F736BA"/>
    <w:rsid w:val="00FE0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ED8C5"/>
  <w15:chartTrackingRefBased/>
  <w15:docId w15:val="{48C4F569-20FE-4ADD-8F44-6C37B33C7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7C3B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0F4CD7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0F4CD7"/>
    <w:rPr>
      <w:color w:val="605E5C"/>
      <w:shd w:val="clear" w:color="auto" w:fill="E1DFDD"/>
    </w:rPr>
  </w:style>
  <w:style w:type="paragraph" w:styleId="a6">
    <w:name w:val="Revision"/>
    <w:hidden/>
    <w:uiPriority w:val="99"/>
    <w:semiHidden/>
    <w:rsid w:val="00D41A2F"/>
  </w:style>
  <w:style w:type="paragraph" w:styleId="a7">
    <w:name w:val="Balloon Text"/>
    <w:basedOn w:val="a"/>
    <w:link w:val="a8"/>
    <w:uiPriority w:val="99"/>
    <w:semiHidden/>
    <w:unhideWhenUsed/>
    <w:rsid w:val="00D41A2F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D41A2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4417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sh.cloudflare.com/sign-up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" TargetMode="External"/><Relationship Id="rId12" Type="http://schemas.openxmlformats.org/officeDocument/2006/relationships/hyperlink" Target="mailto:&#25105;&#30340;&#37038;&#31665;&#26159;centre@tinycool.to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liyun.com/product/oss?spm=5176.12825654.eofdhaal5.13.3dbd2c4a3oEyW3&amp;aly_as=6aWSAIw7K" TargetMode="External"/><Relationship Id="rId11" Type="http://schemas.openxmlformats.org/officeDocument/2006/relationships/hyperlink" Target="https://cloud.tencent.com/product/exmail" TargetMode="External"/><Relationship Id="rId5" Type="http://schemas.openxmlformats.org/officeDocument/2006/relationships/hyperlink" Target="https://cloud.tencent.com/product/cos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tinycool.to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loudflare.com/zh-cn/network/china/" TargetMode="Externa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736</Words>
  <Characters>4196</Characters>
  <Application>Microsoft Office Word</Application>
  <DocSecurity>0</DocSecurity>
  <Lines>34</Lines>
  <Paragraphs>9</Paragraphs>
  <ScaleCrop>false</ScaleCrop>
  <Company/>
  <LinksUpToDate>false</LinksUpToDate>
  <CharactersWithSpaces>4923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 Universe</dc:creator>
  <cp:keywords/>
  <dc:description/>
  <cp:lastModifiedBy>. Universe</cp:lastModifiedBy>
  <cp:revision>2</cp:revision>
  <dcterms:created xsi:type="dcterms:W3CDTF">2020-04-22T08:29:00Z</dcterms:created>
  <dcterms:modified xsi:type="dcterms:W3CDTF">2020-04-22T08:29:00Z</dcterms:modified>
</cp:coreProperties>
</file>